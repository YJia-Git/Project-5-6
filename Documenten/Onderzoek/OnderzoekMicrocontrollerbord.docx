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7A46A" w14:textId="760DC796" w:rsidR="00CB3E7C" w:rsidRDefault="00CB3E7C">
      <w:r>
        <w:t>Project 5/6</w:t>
      </w:r>
    </w:p>
    <w:p w14:paraId="1305AF7D" w14:textId="62AC8AD6" w:rsidR="00936E6F" w:rsidRDefault="00CB3E7C">
      <w:pPr>
        <w:rPr>
          <w:ins w:id="0" w:author="chakho chung" w:date="2021-10-12T16:21:00Z"/>
        </w:rPr>
      </w:pPr>
      <w:r>
        <w:t>Onderzoek naar geschikte microcontroller board</w:t>
      </w:r>
    </w:p>
    <w:p w14:paraId="10572962" w14:textId="77777777" w:rsidR="00EB7AA6" w:rsidRDefault="00EB7AA6"/>
    <w:p w14:paraId="7D2B6907" w14:textId="39AE5B3C" w:rsidR="00EB7AA6" w:rsidRDefault="00EB7AA6" w:rsidP="00EB7AA6">
      <w:pPr>
        <w:rPr>
          <w:ins w:id="1" w:author="chakho chung" w:date="2021-10-12T16:21:00Z"/>
          <w:color w:val="4472C4" w:themeColor="accent1"/>
          <w:sz w:val="28"/>
          <w:szCs w:val="28"/>
        </w:rPr>
      </w:pPr>
      <w:ins w:id="2" w:author="chakho chung" w:date="2021-10-12T16:20:00Z">
        <w:r w:rsidRPr="00EB7AA6">
          <w:rPr>
            <w:color w:val="4472C4" w:themeColor="accent1"/>
            <w:sz w:val="28"/>
            <w:szCs w:val="28"/>
          </w:rPr>
          <w:t>Inleiding</w:t>
        </w:r>
      </w:ins>
    </w:p>
    <w:p w14:paraId="4A90C5DC" w14:textId="508903EA" w:rsidR="00EB7AA6" w:rsidRDefault="00EB7AA6">
      <w:ins w:id="3" w:author="chakho chung" w:date="2021-10-12T16:21:00Z">
        <w:r>
          <w:t>Om de beste microcontrollerbord te zoeken</w:t>
        </w:r>
      </w:ins>
      <w:ins w:id="4" w:author="chakho chung" w:date="2021-10-12T16:25:00Z">
        <w:r>
          <w:t xml:space="preserve"> voor </w:t>
        </w:r>
      </w:ins>
      <w:ins w:id="5" w:author="chakho chung" w:date="2021-10-12T16:31:00Z">
        <w:r w:rsidR="00CE240D">
          <w:t>ons project</w:t>
        </w:r>
      </w:ins>
      <w:ins w:id="6" w:author="chakho chung" w:date="2021-10-12T16:21:00Z">
        <w:r>
          <w:t xml:space="preserve"> </w:t>
        </w:r>
      </w:ins>
      <w:ins w:id="7" w:author="chakho chung" w:date="2021-10-12T16:22:00Z">
        <w:r>
          <w:t xml:space="preserve">hebben wij een aantal </w:t>
        </w:r>
      </w:ins>
      <w:ins w:id="8" w:author="chakho chung" w:date="2021-10-12T16:25:00Z">
        <w:r>
          <w:t xml:space="preserve">criteria gesteld. </w:t>
        </w:r>
      </w:ins>
      <w:ins w:id="9" w:author="chakho chung" w:date="2021-10-12T16:28:00Z">
        <w:r>
          <w:t xml:space="preserve">Onze PO wil dat de microcontrollerbord </w:t>
        </w:r>
      </w:ins>
      <w:ins w:id="10" w:author="chakho chung" w:date="2021-10-12T16:29:00Z">
        <w:r>
          <w:t xml:space="preserve">uit </w:t>
        </w:r>
      </w:ins>
      <w:proofErr w:type="spellStart"/>
      <w:ins w:id="11" w:author="chakho chung" w:date="2021-10-12T16:30:00Z">
        <w:r>
          <w:rPr>
            <w:rFonts w:cstheme="minorHAnsi"/>
          </w:rPr>
          <w:t>ѐѐ</w:t>
        </w:r>
        <w:r>
          <w:t>n</w:t>
        </w:r>
        <w:proofErr w:type="spellEnd"/>
        <w:r>
          <w:t xml:space="preserve"> stuk bestaat en niet </w:t>
        </w:r>
      </w:ins>
      <w:ins w:id="12" w:author="chakho chung" w:date="2021-10-12T16:31:00Z">
        <w:r>
          <w:t xml:space="preserve">aangesloten is aan een externe driver of schild. </w:t>
        </w:r>
      </w:ins>
    </w:p>
    <w:p w14:paraId="6F376EBC" w14:textId="567B869A" w:rsidR="00CB3E7C" w:rsidRPr="0008374D" w:rsidRDefault="00CB3E7C">
      <w:pPr>
        <w:rPr>
          <w:sz w:val="28"/>
          <w:szCs w:val="28"/>
          <w:rPrChange w:id="13" w:author="chakho chung" w:date="2021-09-26T16:21:00Z">
            <w:rPr/>
          </w:rPrChange>
        </w:rPr>
      </w:pPr>
      <w:r w:rsidRPr="0008374D">
        <w:rPr>
          <w:color w:val="4472C4" w:themeColor="accent1"/>
          <w:sz w:val="28"/>
          <w:szCs w:val="28"/>
          <w:rPrChange w:id="14" w:author="chakho chung" w:date="2021-09-26T16:21:00Z">
            <w:rPr/>
          </w:rPrChange>
        </w:rPr>
        <w:t>Criteria</w:t>
      </w:r>
    </w:p>
    <w:p w14:paraId="5BE7B3D6" w14:textId="7345EC6A" w:rsidR="00CB3E7C" w:rsidRDefault="00CB3E7C">
      <w:r>
        <w:t>Beschikbaarheid:</w:t>
      </w:r>
    </w:p>
    <w:p w14:paraId="41B8E6B0" w14:textId="5B709C8C" w:rsidR="00CB3E7C" w:rsidRDefault="00CB3E7C" w:rsidP="00CB3E7C">
      <w:r>
        <w:t>We willen niet te afhankelijk zijn van ee</w:t>
      </w:r>
      <w:r w:rsidR="007D7E73">
        <w:t>n specifiek hardware. De microcontrollerboard moet een populair model zijn, het moet altijd op voorraad zijn</w:t>
      </w:r>
      <w:r w:rsidR="002A73F0">
        <w:t xml:space="preserve"> nu en in de toekomst</w:t>
      </w:r>
      <w:r w:rsidR="007D7E73">
        <w:t xml:space="preserve">. </w:t>
      </w:r>
      <w:del w:id="15" w:author="chakho chung" w:date="2021-10-12T16:31:00Z">
        <w:r w:rsidR="003A20A7" w:rsidDel="00CE240D">
          <w:delText xml:space="preserve">Dit geldt ook voor de shield van de microcontrollerboard. </w:delText>
        </w:r>
      </w:del>
    </w:p>
    <w:p w14:paraId="2DF19314" w14:textId="0981557A" w:rsidR="00CB3E7C" w:rsidRDefault="00CB3E7C" w:rsidP="00CB3E7C">
      <w:r>
        <w:t xml:space="preserve">Compatibiliteit: </w:t>
      </w:r>
    </w:p>
    <w:p w14:paraId="7295EA7C" w14:textId="3B10860B" w:rsidR="003C279D" w:rsidRDefault="00C164F6">
      <w:r>
        <w:t>De microcontrollerbord</w:t>
      </w:r>
      <w:r w:rsidR="008718CC">
        <w:t xml:space="preserve"> heeft de mogelijkheid om te communiceren in SPI, I2C, UAR</w:t>
      </w:r>
      <w:r w:rsidR="003C279D">
        <w:t>T</w:t>
      </w:r>
      <w:r w:rsidR="007D7E73">
        <w:t>.</w:t>
      </w:r>
      <w:r w:rsidR="003C279D">
        <w:t xml:space="preserve"> De microcontrollerboard </w:t>
      </w:r>
      <w:ins w:id="16" w:author="chakho chung" w:date="2021-10-12T16:37:00Z">
        <w:r w:rsidR="00CE240D">
          <w:t>heeft de</w:t>
        </w:r>
      </w:ins>
      <w:del w:id="17" w:author="chakho chung" w:date="2021-10-12T16:37:00Z">
        <w:r w:rsidR="003C279D" w:rsidDel="00CE240D">
          <w:delText>moet kunnen aansluiten op een shield die de</w:delText>
        </w:r>
      </w:del>
      <w:r w:rsidR="003C279D">
        <w:t xml:space="preserve"> mogelijkheid </w:t>
      </w:r>
      <w:ins w:id="18" w:author="chakho chung" w:date="2021-10-12T16:37:00Z">
        <w:r w:rsidR="00CE240D">
          <w:t>om te verbinden met de</w:t>
        </w:r>
      </w:ins>
      <w:del w:id="19" w:author="chakho chung" w:date="2021-10-12T16:37:00Z">
        <w:r w:rsidR="003C279D" w:rsidDel="00CE240D">
          <w:delText>van</w:delText>
        </w:r>
      </w:del>
      <w:r w:rsidR="003C279D">
        <w:t xml:space="preserve"> ethernet </w:t>
      </w:r>
      <w:del w:id="20" w:author="chakho chung" w:date="2021-10-12T16:37:00Z">
        <w:r w:rsidR="003C279D" w:rsidDel="00CE240D">
          <w:delText>verbinding geeft</w:delText>
        </w:r>
      </w:del>
      <w:r w:rsidR="003C279D">
        <w:t>.</w:t>
      </w:r>
      <w:r w:rsidR="006C08BE">
        <w:t xml:space="preserve"> De microcontrollerbord moet al klaar zijn, dus </w:t>
      </w:r>
      <w:r w:rsidR="001B319C">
        <w:t xml:space="preserve">we </w:t>
      </w:r>
      <w:r w:rsidR="006C08BE">
        <w:t>hoeven</w:t>
      </w:r>
      <w:r w:rsidR="001B319C">
        <w:t xml:space="preserve"> de</w:t>
      </w:r>
      <w:r w:rsidR="006C08BE">
        <w:t xml:space="preserve"> extra deeltjes of de </w:t>
      </w:r>
      <w:del w:id="21" w:author="Timo de Haan" w:date="2021-09-24T21:35:00Z">
        <w:r w:rsidR="006C08BE" w:rsidDel="005136FC">
          <w:delText>pins</w:delText>
        </w:r>
      </w:del>
      <w:ins w:id="22" w:author="Timo de Haan" w:date="2021-09-24T21:35:00Z">
        <w:r w:rsidR="005136FC">
          <w:t>pinnen</w:t>
        </w:r>
      </w:ins>
      <w:r w:rsidR="006C08BE">
        <w:t xml:space="preserve"> niet te solderen.  </w:t>
      </w:r>
      <w:r w:rsidR="007D7E73">
        <w:t xml:space="preserve">De functie van </w:t>
      </w:r>
      <w:r w:rsidR="002A73F0">
        <w:t>het systeem</w:t>
      </w:r>
      <w:r w:rsidR="007D7E73">
        <w:t xml:space="preserve"> kan worden gewijzigd of geüpgraded door de software te wijzigen </w:t>
      </w:r>
      <w:r w:rsidR="002A73F0">
        <w:t>of</w:t>
      </w:r>
      <w:ins w:id="23" w:author="Timo de Haan" w:date="2021-09-24T21:35:00Z">
        <w:r w:rsidR="005136FC">
          <w:t xml:space="preserve"> door</w:t>
        </w:r>
      </w:ins>
      <w:r w:rsidR="002A73F0">
        <w:t xml:space="preserve"> de </w:t>
      </w:r>
      <w:del w:id="24" w:author="Timo de Haan" w:date="2021-09-24T21:35:00Z">
        <w:r w:rsidR="002A73F0" w:rsidDel="005136FC">
          <w:delText xml:space="preserve">ene </w:delText>
        </w:r>
      </w:del>
      <w:r w:rsidR="002A73F0">
        <w:t xml:space="preserve">microcontrollerbord door een andere te vervangen zonder extra hoge kosten. </w:t>
      </w:r>
      <w:r w:rsidR="007D7E73">
        <w:t xml:space="preserve"> </w:t>
      </w:r>
    </w:p>
    <w:p w14:paraId="7EBCBAD5" w14:textId="29586B86" w:rsidR="00D17780" w:rsidRDefault="00CB3E7C">
      <w:r>
        <w:t>Groott</w:t>
      </w:r>
      <w:r w:rsidR="00D17780">
        <w:t>e:</w:t>
      </w:r>
    </w:p>
    <w:p w14:paraId="35C7361A" w14:textId="51B52416" w:rsidR="00D17780" w:rsidRDefault="003A20A7">
      <w:r>
        <w:t>De microcontrollerbord is aangebonden met 1 component</w:t>
      </w:r>
      <w:r w:rsidR="007120F6">
        <w:t xml:space="preserve">, die </w:t>
      </w:r>
      <w:r w:rsidR="003C279D">
        <w:t>microcontrollerbord zorg</w:t>
      </w:r>
      <w:ins w:id="25" w:author="Timo de Haan" w:date="2021-09-24T21:36:00Z">
        <w:r w:rsidR="00732E72">
          <w:t>t</w:t>
        </w:r>
      </w:ins>
      <w:r w:rsidR="003C279D">
        <w:t xml:space="preserve"> voor communicatie</w:t>
      </w:r>
      <w:r w:rsidR="006C08BE">
        <w:t xml:space="preserve"> tussen de component</w:t>
      </w:r>
      <w:r w:rsidR="00AA5DA4">
        <w:t xml:space="preserve"> en</w:t>
      </w:r>
      <w:del w:id="26" w:author="Timo de Haan" w:date="2021-09-24T21:36:00Z">
        <w:r w:rsidR="003C279D" w:rsidDel="00732E72">
          <w:delText xml:space="preserve"> de rasberry pi</w:delText>
        </w:r>
      </w:del>
      <w:ins w:id="27" w:author="Timo de Haan" w:date="2021-09-24T21:36:00Z">
        <w:r w:rsidR="00732E72">
          <w:t xml:space="preserve"> het netwerk</w:t>
        </w:r>
      </w:ins>
      <w:r w:rsidR="007120F6">
        <w:t>.</w:t>
      </w:r>
      <w:r>
        <w:t xml:space="preserve"> </w:t>
      </w:r>
      <w:r w:rsidR="007120F6">
        <w:t xml:space="preserve">Er is niet een behoefte aan een </w:t>
      </w:r>
      <w:del w:id="28" w:author="Timo de Haan" w:date="2021-09-24T21:22:00Z">
        <w:r w:rsidR="007120F6" w:rsidDel="008630D8">
          <w:delText>groot</w:delText>
        </w:r>
      </w:del>
      <w:ins w:id="29" w:author="Timo de Haan" w:date="2021-09-24T21:22:00Z">
        <w:r w:rsidR="008630D8">
          <w:t>grote</w:t>
        </w:r>
      </w:ins>
      <w:r w:rsidR="007120F6">
        <w:t xml:space="preserve"> hoeveelheid pin</w:t>
      </w:r>
      <w:ins w:id="30" w:author="Timo de Haan" w:date="2021-09-24T21:22:00Z">
        <w:r w:rsidR="0032343E">
          <w:t>nen</w:t>
        </w:r>
      </w:ins>
      <w:del w:id="31" w:author="Timo de Haan" w:date="2021-09-24T21:22:00Z">
        <w:r w:rsidR="007120F6" w:rsidDel="0032343E">
          <w:delText>s</w:delText>
        </w:r>
      </w:del>
      <w:r w:rsidR="007120F6">
        <w:t xml:space="preserve"> voor </w:t>
      </w:r>
      <w:del w:id="32" w:author="Timo de Haan" w:date="2021-09-24T21:22:00Z">
        <w:r w:rsidR="003C279D" w:rsidDel="0032343E">
          <w:delText>dit</w:delText>
        </w:r>
      </w:del>
      <w:ins w:id="33" w:author="Timo de Haan" w:date="2021-09-24T21:22:00Z">
        <w:r w:rsidR="008630D8">
          <w:t>deze</w:t>
        </w:r>
      </w:ins>
      <w:r w:rsidR="003C279D">
        <w:t xml:space="preserve"> taak</w:t>
      </w:r>
      <w:ins w:id="34" w:author="Timo de Haan" w:date="2021-09-24T21:22:00Z">
        <w:del w:id="35" w:author="chakho chung" w:date="2021-09-26T18:55:00Z">
          <w:r w:rsidR="008630D8" w:rsidDel="00F65908">
            <w:delText>(miss een concreet aantal</w:delText>
          </w:r>
        </w:del>
      </w:ins>
      <w:ins w:id="36" w:author="Timo de Haan" w:date="2021-09-24T21:37:00Z">
        <w:del w:id="37" w:author="chakho chung" w:date="2021-09-26T18:55:00Z">
          <w:r w:rsidR="00B95440" w:rsidDel="00F65908">
            <w:delText xml:space="preserve"> pinnen min en max</w:delText>
          </w:r>
        </w:del>
      </w:ins>
      <w:ins w:id="38" w:author="Timo de Haan" w:date="2021-09-24T21:22:00Z">
        <w:del w:id="39" w:author="chakho chung" w:date="2021-09-26T18:55:00Z">
          <w:r w:rsidR="008630D8" w:rsidDel="00F65908">
            <w:delText>)</w:delText>
          </w:r>
        </w:del>
      </w:ins>
      <w:del w:id="40" w:author="chakho chung" w:date="2021-09-26T18:55:00Z">
        <w:r w:rsidR="007120F6" w:rsidDel="00F65908">
          <w:delText>.</w:delText>
        </w:r>
      </w:del>
      <w:ins w:id="41" w:author="chakho chung" w:date="2021-09-26T18:58:00Z">
        <w:r w:rsidR="00F65908">
          <w:t xml:space="preserve">, bijvoorbeeld voor </w:t>
        </w:r>
      </w:ins>
      <w:ins w:id="42" w:author="chakho chung" w:date="2021-09-26T19:02:00Z">
        <w:r w:rsidR="00F65908">
          <w:t>SPI-communicatie</w:t>
        </w:r>
      </w:ins>
      <w:ins w:id="43" w:author="chakho chung" w:date="2021-09-26T18:58:00Z">
        <w:r w:rsidR="00F65908">
          <w:t xml:space="preserve"> hebben we 4 pinnen GPIO pinnen</w:t>
        </w:r>
      </w:ins>
      <w:ins w:id="44" w:author="chakho chung" w:date="2021-09-26T19:02:00Z">
        <w:r w:rsidR="00F65908">
          <w:t xml:space="preserve"> nodig en bij UART hebben wij 2 GPIO pinnen nodig. </w:t>
        </w:r>
      </w:ins>
      <w:r w:rsidR="007120F6">
        <w:t xml:space="preserve"> </w:t>
      </w:r>
      <w:r w:rsidR="00D17780">
        <w:t xml:space="preserve">Op deze manier kan de grootte van het microcontrollerbord worden verkleind, en dus wordt de fysieke ruimte die nodig is om het systeem te implementeren verkleind. </w:t>
      </w:r>
    </w:p>
    <w:p w14:paraId="04277BAD" w14:textId="39517272" w:rsidR="00D17780" w:rsidRDefault="00FB164E">
      <w:r>
        <w:t>Kost:</w:t>
      </w:r>
    </w:p>
    <w:p w14:paraId="04A052F7" w14:textId="07B6F215" w:rsidR="00FB164E" w:rsidRDefault="00FB164E">
      <w:pPr>
        <w:rPr>
          <w:ins w:id="45" w:author="Timo de Haan" w:date="2021-09-24T21:27:00Z"/>
        </w:rPr>
      </w:pPr>
      <w:r>
        <w:t xml:space="preserve">De prijs van de microncontrollerbord en de </w:t>
      </w:r>
      <w:proofErr w:type="spellStart"/>
      <w:r>
        <w:t>shield</w:t>
      </w:r>
      <w:proofErr w:type="spellEnd"/>
      <w:r>
        <w:t xml:space="preserve"> voor de microcontroller moet niet te hoog zijn</w:t>
      </w:r>
      <w:r w:rsidR="003A20A7">
        <w:t>, het moet redelijk geprijsd zijn voor ons budget van rond 100 euro.</w:t>
      </w:r>
      <w:ins w:id="46" w:author="chakho chung" w:date="2021-09-26T16:12:00Z">
        <w:r w:rsidR="00A51518">
          <w:t xml:space="preserve"> D</w:t>
        </w:r>
      </w:ins>
      <w:ins w:id="47" w:author="chakho chung" w:date="2021-09-26T16:13:00Z">
        <w:r w:rsidR="00A51518">
          <w:t xml:space="preserve">us de </w:t>
        </w:r>
        <w:proofErr w:type="spellStart"/>
        <w:r w:rsidR="00A51518">
          <w:t>de</w:t>
        </w:r>
        <w:proofErr w:type="spellEnd"/>
        <w:r w:rsidR="00A51518">
          <w:t xml:space="preserve"> </w:t>
        </w:r>
        <w:proofErr w:type="spellStart"/>
        <w:r w:rsidR="00A51518">
          <w:t>shield</w:t>
        </w:r>
        <w:proofErr w:type="spellEnd"/>
        <w:r w:rsidR="00A51518">
          <w:t xml:space="preserve"> en </w:t>
        </w:r>
        <w:r w:rsidR="0008374D">
          <w:t>microcontrollerbord moet</w:t>
        </w:r>
        <w:r w:rsidR="00A51518">
          <w:t xml:space="preserve"> in totaal rond </w:t>
        </w:r>
        <w:r w:rsidR="0008374D">
          <w:t xml:space="preserve">de 20 </w:t>
        </w:r>
        <w:proofErr w:type="spellStart"/>
        <w:r w:rsidR="0008374D">
          <w:t>euros</w:t>
        </w:r>
        <w:proofErr w:type="spellEnd"/>
        <w:r w:rsidR="0008374D">
          <w:t xml:space="preserve"> liggen. </w:t>
        </w:r>
      </w:ins>
      <w:del w:id="48" w:author="chakho chung" w:date="2021-09-26T16:12:00Z">
        <w:r w:rsidR="003A20A7" w:rsidDel="00A51518">
          <w:delText xml:space="preserve"> </w:delText>
        </w:r>
      </w:del>
      <w:ins w:id="49" w:author="Timo de Haan" w:date="2021-09-24T21:32:00Z">
        <w:del w:id="50" w:author="chakho chung" w:date="2021-09-26T16:12:00Z">
          <w:r w:rsidR="00A72583" w:rsidDel="00A51518">
            <w:delText xml:space="preserve">Misschien </w:delText>
          </w:r>
        </w:del>
        <w:del w:id="51" w:author="chakho chung" w:date="2021-09-26T16:10:00Z">
          <w:r w:rsidR="00A72583" w:rsidDel="00A51518">
            <w:delText>maximum prijs</w:delText>
          </w:r>
        </w:del>
        <w:del w:id="52" w:author="chakho chung" w:date="2021-09-26T16:12:00Z">
          <w:r w:rsidR="00A72583" w:rsidDel="00A51518">
            <w:delText xml:space="preserve"> per microcontroller + shield vastleggen </w:delText>
          </w:r>
        </w:del>
      </w:ins>
      <w:ins w:id="53" w:author="Timo de Haan" w:date="2021-09-24T21:33:00Z">
        <w:del w:id="54" w:author="chakho chung" w:date="2021-09-26T16:12:00Z">
          <w:r w:rsidR="00A72583" w:rsidDel="00A51518">
            <w:delText>bijvoorbeeld 20 euro</w:delText>
          </w:r>
        </w:del>
      </w:ins>
    </w:p>
    <w:p w14:paraId="49CD3762" w14:textId="77777777" w:rsidR="00045F3C" w:rsidRDefault="00045F3C">
      <w:pPr>
        <w:rPr>
          <w:ins w:id="55" w:author="chakho chung" w:date="2021-09-27T10:34:00Z"/>
        </w:rPr>
      </w:pPr>
    </w:p>
    <w:p w14:paraId="0999B8EC" w14:textId="77777777" w:rsidR="00045F3C" w:rsidRDefault="00045F3C">
      <w:pPr>
        <w:rPr>
          <w:ins w:id="56" w:author="chakho chung" w:date="2021-09-27T10:34:00Z"/>
        </w:rPr>
      </w:pPr>
    </w:p>
    <w:p w14:paraId="6BFC7566" w14:textId="77777777" w:rsidR="00045F3C" w:rsidRDefault="00045F3C">
      <w:pPr>
        <w:rPr>
          <w:ins w:id="57" w:author="chakho chung" w:date="2021-09-27T10:34:00Z"/>
        </w:rPr>
      </w:pPr>
    </w:p>
    <w:p w14:paraId="1D33BEA8" w14:textId="77777777" w:rsidR="00045F3C" w:rsidRDefault="00045F3C">
      <w:pPr>
        <w:rPr>
          <w:ins w:id="58" w:author="chakho chung" w:date="2021-09-27T10:34:00Z"/>
        </w:rPr>
      </w:pPr>
    </w:p>
    <w:p w14:paraId="01B0EDE5" w14:textId="4DB72651" w:rsidR="00557AF3" w:rsidDel="004D7AA2" w:rsidRDefault="00D819D4">
      <w:pPr>
        <w:rPr>
          <w:del w:id="59" w:author="chakho chung" w:date="2021-09-26T19:11:00Z"/>
        </w:rPr>
      </w:pPr>
      <w:ins w:id="60" w:author="Timo de Haan" w:date="2021-09-24T21:27:00Z">
        <w:del w:id="61" w:author="chakho chung" w:date="2021-09-27T10:34:00Z">
          <w:r w:rsidDel="00045F3C">
            <w:delText xml:space="preserve">*note je kan in de tabel ook </w:delText>
          </w:r>
        </w:del>
      </w:ins>
      <w:ins w:id="62" w:author="Timo de Haan" w:date="2021-09-24T21:28:00Z">
        <w:del w:id="63" w:author="chakho chung" w:date="2021-09-27T10:34:00Z">
          <w:r w:rsidR="004454FD" w:rsidDel="00045F3C">
            <w:delText xml:space="preserve">feiten over de microcontrollers beschrijven zoals het aantal pinnen de prijs de communicatie </w:delText>
          </w:r>
        </w:del>
        <w:del w:id="64" w:author="chakho chung" w:date="2021-09-26T16:23:00Z">
          <w:r w:rsidR="004454FD" w:rsidDel="005006EF">
            <w:delText>mogelijkheden(</w:delText>
          </w:r>
        </w:del>
        <w:del w:id="65" w:author="chakho chung" w:date="2021-09-27T10:34:00Z">
          <w:r w:rsidR="004454FD" w:rsidDel="00045F3C">
            <w:delText>I2C, SPI, UART, Ethernet, WIFI)</w:delText>
          </w:r>
        </w:del>
      </w:ins>
      <w:ins w:id="66" w:author="Timo de Haan" w:date="2021-09-24T21:29:00Z">
        <w:del w:id="67" w:author="chakho chung" w:date="2021-09-27T10:34:00Z">
          <w:r w:rsidR="00F21DF9" w:rsidDel="00045F3C">
            <w:br/>
            <w:delText xml:space="preserve">Verder nog een vraagje is het nog een idee om te kijken naar de snelheid van de microcontroller? </w:delText>
          </w:r>
        </w:del>
      </w:ins>
      <w:ins w:id="68" w:author="Timo de Haan" w:date="2021-09-24T21:33:00Z">
        <w:del w:id="69" w:author="chakho chung" w:date="2021-09-27T10:34:00Z">
          <w:r w:rsidR="00A72583" w:rsidDel="00045F3C">
            <w:br/>
          </w:r>
        </w:del>
      </w:ins>
      <w:ins w:id="70" w:author="Timo de Haan" w:date="2021-09-24T21:30:00Z">
        <w:r w:rsidR="00557AF3">
          <w:br/>
        </w:r>
      </w:ins>
    </w:p>
    <w:p w14:paraId="249C64C1" w14:textId="77777777" w:rsidR="00AA5DA4" w:rsidRDefault="00AA5DA4"/>
    <w:p w14:paraId="1C334D5D" w14:textId="68C5672E" w:rsidR="00AA5DA4" w:rsidRDefault="00AA5DA4">
      <w:r>
        <w:lastRenderedPageBreak/>
        <w:t>++ = goed</w:t>
      </w:r>
    </w:p>
    <w:p w14:paraId="3A81E143" w14:textId="5C15F5A4" w:rsidR="00AA5DA4" w:rsidRDefault="00AA5DA4" w:rsidP="00AA5DA4">
      <w:r>
        <w:t>+ = voldoende</w:t>
      </w:r>
    </w:p>
    <w:p w14:paraId="517D881E" w14:textId="08F8F89A" w:rsidR="00AA5DA4" w:rsidRDefault="00AA5DA4" w:rsidP="00AA5DA4">
      <w:r>
        <w:t>- = onvoldoende</w:t>
      </w:r>
    </w:p>
    <w:p w14:paraId="5265E364" w14:textId="628975C7" w:rsidR="00AA5DA4" w:rsidRDefault="00AA5DA4" w:rsidP="00AA5DA4">
      <w:r>
        <w:t>-- = slecht</w:t>
      </w:r>
    </w:p>
    <w:p w14:paraId="47038DCB" w14:textId="13583B86" w:rsidR="003B4C91" w:rsidRDefault="003B4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1685"/>
        <w:gridCol w:w="1894"/>
        <w:gridCol w:w="1545"/>
        <w:gridCol w:w="1370"/>
      </w:tblGrid>
      <w:tr w:rsidR="003B4C91" w14:paraId="34AA21B3" w14:textId="77777777" w:rsidTr="003B4C91">
        <w:tc>
          <w:tcPr>
            <w:tcW w:w="3471" w:type="dxa"/>
          </w:tcPr>
          <w:p w14:paraId="61CDEB5D" w14:textId="77777777" w:rsidR="003B4C91" w:rsidRDefault="003B4C91"/>
        </w:tc>
        <w:tc>
          <w:tcPr>
            <w:tcW w:w="239" w:type="dxa"/>
          </w:tcPr>
          <w:p w14:paraId="7E34A1B9" w14:textId="612EF731" w:rsidR="003B4C91" w:rsidRDefault="003B4C91">
            <w:r>
              <w:t>Beschikbaarheid</w:t>
            </w:r>
          </w:p>
        </w:tc>
        <w:tc>
          <w:tcPr>
            <w:tcW w:w="2061" w:type="dxa"/>
          </w:tcPr>
          <w:p w14:paraId="442D228E" w14:textId="38438F32" w:rsidR="003B4C91" w:rsidRDefault="003B4C91">
            <w:r>
              <w:t>Compatibiliteit</w:t>
            </w:r>
          </w:p>
        </w:tc>
        <w:tc>
          <w:tcPr>
            <w:tcW w:w="1844" w:type="dxa"/>
          </w:tcPr>
          <w:p w14:paraId="12936E3E" w14:textId="5E2319DD" w:rsidR="003B4C91" w:rsidRDefault="003B4C91">
            <w:r>
              <w:t>Grootte</w:t>
            </w:r>
          </w:p>
        </w:tc>
        <w:tc>
          <w:tcPr>
            <w:tcW w:w="1735" w:type="dxa"/>
          </w:tcPr>
          <w:p w14:paraId="3CF8ED08" w14:textId="1C74FAF9" w:rsidR="003B4C91" w:rsidRDefault="003B4C91">
            <w:r>
              <w:t>Kost</w:t>
            </w:r>
          </w:p>
        </w:tc>
      </w:tr>
      <w:tr w:rsidR="003B4C91" w14:paraId="39CC89E0" w14:textId="77777777" w:rsidTr="003B4C91">
        <w:tc>
          <w:tcPr>
            <w:tcW w:w="3471" w:type="dxa"/>
          </w:tcPr>
          <w:p w14:paraId="17E76580" w14:textId="4E9714FA" w:rsidR="003B4C91" w:rsidRDefault="003B4C91" w:rsidP="003B4C91"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  <w:ins w:id="71" w:author="chakho chung" w:date="2021-10-12T16:50:00Z">
              <w:r w:rsidR="0057221C">
                <w:t xml:space="preserve"> Ethernet</w:t>
              </w:r>
            </w:ins>
          </w:p>
        </w:tc>
        <w:tc>
          <w:tcPr>
            <w:tcW w:w="239" w:type="dxa"/>
          </w:tcPr>
          <w:p w14:paraId="372E6E93" w14:textId="0085ADC6" w:rsidR="003B4C91" w:rsidRDefault="003B4C91" w:rsidP="003B4C91">
            <w:r>
              <w:t xml:space="preserve">          ++</w:t>
            </w:r>
          </w:p>
        </w:tc>
        <w:tc>
          <w:tcPr>
            <w:tcW w:w="2061" w:type="dxa"/>
          </w:tcPr>
          <w:p w14:paraId="0B54C350" w14:textId="0D52F620" w:rsidR="003B4C91" w:rsidRDefault="003B4C91">
            <w:r>
              <w:t xml:space="preserve">             ++</w:t>
            </w:r>
          </w:p>
        </w:tc>
        <w:tc>
          <w:tcPr>
            <w:tcW w:w="1844" w:type="dxa"/>
          </w:tcPr>
          <w:p w14:paraId="4DD59998" w14:textId="1BE21E16" w:rsidR="003B4C91" w:rsidRDefault="003B4C91">
            <w:r>
              <w:t xml:space="preserve">          </w:t>
            </w:r>
            <w:del w:id="72" w:author="chakho chung" w:date="2021-09-26T19:08:00Z">
              <w:r w:rsidDel="004D7AA2">
                <w:delText xml:space="preserve"> </w:delText>
              </w:r>
            </w:del>
            <w:r>
              <w:t>+</w:t>
            </w:r>
          </w:p>
        </w:tc>
        <w:tc>
          <w:tcPr>
            <w:tcW w:w="1735" w:type="dxa"/>
          </w:tcPr>
          <w:p w14:paraId="16724BA4" w14:textId="013C6316" w:rsidR="003B4C91" w:rsidRDefault="003B4C91">
            <w:r>
              <w:t xml:space="preserve">       </w:t>
            </w:r>
            <w:ins w:id="73" w:author="chakho chung" w:date="2021-10-12T16:56:00Z">
              <w:r w:rsidR="001835E4">
                <w:t>-</w:t>
              </w:r>
            </w:ins>
            <w:del w:id="74" w:author="chakho chung" w:date="2021-10-12T16:56:00Z">
              <w:r w:rsidDel="001835E4">
                <w:delText>+</w:delText>
              </w:r>
            </w:del>
          </w:p>
        </w:tc>
      </w:tr>
      <w:tr w:rsidR="003B4C91" w14:paraId="622257A4" w14:textId="77777777" w:rsidTr="003B4C91">
        <w:tc>
          <w:tcPr>
            <w:tcW w:w="3471" w:type="dxa"/>
          </w:tcPr>
          <w:p w14:paraId="297A2F51" w14:textId="44AB63F3" w:rsidR="003B4C91" w:rsidRDefault="0057221C">
            <w:proofErr w:type="spellStart"/>
            <w:ins w:id="75" w:author="chakho chung" w:date="2021-10-12T16:46:00Z">
              <w:r>
                <w:t>Keyestudio</w:t>
              </w:r>
              <w:proofErr w:type="spellEnd"/>
              <w:r>
                <w:t xml:space="preserve"> W5500</w:t>
              </w:r>
            </w:ins>
            <w:del w:id="76" w:author="chakho chung" w:date="2021-10-12T16:46:00Z">
              <w:r w:rsidR="003B4C91" w:rsidDel="0057221C">
                <w:delText>Arduino Nano</w:delText>
              </w:r>
            </w:del>
          </w:p>
        </w:tc>
        <w:tc>
          <w:tcPr>
            <w:tcW w:w="239" w:type="dxa"/>
          </w:tcPr>
          <w:p w14:paraId="7DDBA90A" w14:textId="07770CCC" w:rsidR="003B4C91" w:rsidRDefault="003B4C91">
            <w:r>
              <w:t xml:space="preserve">          ++</w:t>
            </w:r>
          </w:p>
        </w:tc>
        <w:tc>
          <w:tcPr>
            <w:tcW w:w="2061" w:type="dxa"/>
          </w:tcPr>
          <w:p w14:paraId="6EF0DCBE" w14:textId="77485520" w:rsidR="003B4C91" w:rsidRDefault="003B4C91">
            <w:r>
              <w:t xml:space="preserve">             +</w:t>
            </w:r>
            <w:ins w:id="77" w:author="chakho chung" w:date="2021-09-26T16:15:00Z">
              <w:r w:rsidR="0008374D">
                <w:t>+</w:t>
              </w:r>
            </w:ins>
          </w:p>
        </w:tc>
        <w:tc>
          <w:tcPr>
            <w:tcW w:w="1844" w:type="dxa"/>
          </w:tcPr>
          <w:p w14:paraId="29514575" w14:textId="01957CC8" w:rsidR="003B4C91" w:rsidRDefault="003B4C91">
            <w:r>
              <w:t xml:space="preserve">          +</w:t>
            </w:r>
            <w:del w:id="78" w:author="chakho chung" w:date="2021-10-12T16:56:00Z">
              <w:r w:rsidDel="001835E4">
                <w:delText>+</w:delText>
              </w:r>
            </w:del>
          </w:p>
        </w:tc>
        <w:tc>
          <w:tcPr>
            <w:tcW w:w="1735" w:type="dxa"/>
          </w:tcPr>
          <w:p w14:paraId="2DE26AA7" w14:textId="0B96921E" w:rsidR="003B4C91" w:rsidRDefault="003B4C91">
            <w:r>
              <w:t xml:space="preserve">       </w:t>
            </w:r>
            <w:r w:rsidR="004C7555">
              <w:t>+</w:t>
            </w:r>
            <w:ins w:id="79" w:author="chakho chung" w:date="2021-09-26T16:15:00Z">
              <w:r w:rsidR="0008374D">
                <w:t>+</w:t>
              </w:r>
            </w:ins>
          </w:p>
        </w:tc>
      </w:tr>
      <w:tr w:rsidR="003B4C91" w14:paraId="6BF8B9EC" w14:textId="77777777" w:rsidTr="003B4C91">
        <w:tc>
          <w:tcPr>
            <w:tcW w:w="3471" w:type="dxa"/>
          </w:tcPr>
          <w:p w14:paraId="7E07A1A2" w14:textId="462A498E" w:rsidR="003B4C91" w:rsidRDefault="0057221C">
            <w:ins w:id="80" w:author="chakho chung" w:date="2021-10-12T16:50:00Z">
              <w:r>
                <w:t>Leonardo W550</w:t>
              </w:r>
            </w:ins>
            <w:del w:id="81" w:author="chakho chung" w:date="2021-10-12T16:46:00Z">
              <w:r w:rsidR="003B4C91" w:rsidDel="0057221C">
                <w:delText xml:space="preserve">Arduino Mega </w:delText>
              </w:r>
            </w:del>
          </w:p>
        </w:tc>
        <w:tc>
          <w:tcPr>
            <w:tcW w:w="239" w:type="dxa"/>
          </w:tcPr>
          <w:p w14:paraId="5A8919A6" w14:textId="1AFB7679" w:rsidR="003B4C91" w:rsidRDefault="004C7555">
            <w:r>
              <w:t xml:space="preserve">          +</w:t>
            </w:r>
          </w:p>
        </w:tc>
        <w:tc>
          <w:tcPr>
            <w:tcW w:w="2061" w:type="dxa"/>
          </w:tcPr>
          <w:p w14:paraId="58A9E4CC" w14:textId="130F9A87" w:rsidR="003B4C91" w:rsidRDefault="004C7555">
            <w:r>
              <w:t xml:space="preserve">            </w:t>
            </w:r>
            <w:ins w:id="82" w:author="chakho chung" w:date="2021-09-26T19:08:00Z">
              <w:r w:rsidR="004D7AA2">
                <w:t xml:space="preserve"> </w:t>
              </w:r>
            </w:ins>
            <w:del w:id="83" w:author="chakho chung" w:date="2021-10-12T16:56:00Z">
              <w:r w:rsidDel="001835E4">
                <w:delText xml:space="preserve"> </w:delText>
              </w:r>
            </w:del>
            <w:ins w:id="84" w:author="chakho chung" w:date="2021-10-12T16:56:00Z">
              <w:r w:rsidR="001835E4">
                <w:t>+</w:t>
              </w:r>
            </w:ins>
            <w:del w:id="85" w:author="chakho chung" w:date="2021-10-12T16:56:00Z">
              <w:r w:rsidDel="001835E4">
                <w:delText>-</w:delText>
              </w:r>
            </w:del>
          </w:p>
        </w:tc>
        <w:tc>
          <w:tcPr>
            <w:tcW w:w="1844" w:type="dxa"/>
          </w:tcPr>
          <w:p w14:paraId="08BB4ABE" w14:textId="58A7DB33" w:rsidR="003B4C91" w:rsidRDefault="004C7555">
            <w:r>
              <w:t xml:space="preserve">          </w:t>
            </w:r>
            <w:ins w:id="86" w:author="chakho chung" w:date="2021-10-12T16:56:00Z">
              <w:r w:rsidR="001835E4">
                <w:t>+</w:t>
              </w:r>
            </w:ins>
            <w:del w:id="87" w:author="chakho chung" w:date="2021-10-12T16:56:00Z">
              <w:r w:rsidDel="001835E4">
                <w:delText>--</w:delText>
              </w:r>
            </w:del>
          </w:p>
        </w:tc>
        <w:tc>
          <w:tcPr>
            <w:tcW w:w="1735" w:type="dxa"/>
          </w:tcPr>
          <w:p w14:paraId="142F0C54" w14:textId="38FBBA45" w:rsidR="003B4C91" w:rsidRDefault="004C7555">
            <w:r>
              <w:t xml:space="preserve">       </w:t>
            </w:r>
            <w:ins w:id="88" w:author="chakho chung" w:date="2021-10-12T16:56:00Z">
              <w:r w:rsidR="001835E4">
                <w:t>+</w:t>
              </w:r>
            </w:ins>
            <w:del w:id="89" w:author="chakho chung" w:date="2021-10-12T16:56:00Z">
              <w:r w:rsidDel="001835E4">
                <w:delText>-</w:delText>
              </w:r>
            </w:del>
          </w:p>
        </w:tc>
      </w:tr>
      <w:tr w:rsidR="003B4C91" w14:paraId="7759AE43" w14:textId="77777777" w:rsidTr="003B4C91">
        <w:tc>
          <w:tcPr>
            <w:tcW w:w="3471" w:type="dxa"/>
          </w:tcPr>
          <w:p w14:paraId="330FB514" w14:textId="7CC9C634" w:rsidR="003B4C91" w:rsidRDefault="003B4C91">
            <w:proofErr w:type="spellStart"/>
            <w:r>
              <w:t>SeeeduinoV</w:t>
            </w:r>
            <w:proofErr w:type="spellEnd"/>
            <w:r>
              <w:t xml:space="preserve"> 4.2</w:t>
            </w:r>
            <w:ins w:id="90" w:author="chakho chung" w:date="2021-10-12T16:50:00Z">
              <w:r w:rsidR="0057221C">
                <w:t xml:space="preserve"> Ethernet</w:t>
              </w:r>
            </w:ins>
          </w:p>
        </w:tc>
        <w:tc>
          <w:tcPr>
            <w:tcW w:w="239" w:type="dxa"/>
          </w:tcPr>
          <w:p w14:paraId="4001708B" w14:textId="3081C64E" w:rsidR="003B4C91" w:rsidRDefault="004C7555">
            <w:r>
              <w:t xml:space="preserve">          +</w:t>
            </w:r>
          </w:p>
        </w:tc>
        <w:tc>
          <w:tcPr>
            <w:tcW w:w="2061" w:type="dxa"/>
          </w:tcPr>
          <w:p w14:paraId="12476E39" w14:textId="05992E6B" w:rsidR="003B4C91" w:rsidRDefault="004C7555">
            <w:r>
              <w:t xml:space="preserve">            </w:t>
            </w:r>
            <w:ins w:id="91" w:author="chakho chung" w:date="2021-09-26T19:08:00Z">
              <w:r w:rsidR="004D7AA2">
                <w:t xml:space="preserve"> </w:t>
              </w:r>
            </w:ins>
            <w:r>
              <w:t>+</w:t>
            </w:r>
          </w:p>
        </w:tc>
        <w:tc>
          <w:tcPr>
            <w:tcW w:w="1844" w:type="dxa"/>
          </w:tcPr>
          <w:p w14:paraId="595C3F7F" w14:textId="55C21F9D" w:rsidR="003B4C91" w:rsidRDefault="004C7555">
            <w:r>
              <w:t xml:space="preserve">          +</w:t>
            </w:r>
          </w:p>
        </w:tc>
        <w:tc>
          <w:tcPr>
            <w:tcW w:w="1735" w:type="dxa"/>
          </w:tcPr>
          <w:p w14:paraId="42FCCD38" w14:textId="6B12CE85" w:rsidR="003B4C91" w:rsidRDefault="004C7555">
            <w:r>
              <w:t xml:space="preserve">       </w:t>
            </w:r>
            <w:r w:rsidR="006C08BE">
              <w:t>--</w:t>
            </w:r>
          </w:p>
        </w:tc>
      </w:tr>
      <w:tr w:rsidR="007120F6" w14:paraId="32694D4C" w14:textId="77777777" w:rsidTr="003B4C91">
        <w:tc>
          <w:tcPr>
            <w:tcW w:w="3471" w:type="dxa"/>
          </w:tcPr>
          <w:p w14:paraId="48480EA6" w14:textId="6FD0EEBB" w:rsidR="007120F6" w:rsidRDefault="007120F6">
            <w:r>
              <w:t>ESP32</w:t>
            </w:r>
            <w:ins w:id="92" w:author="chakho chung" w:date="2021-10-12T16:50:00Z">
              <w:r w:rsidR="0057221C">
                <w:t xml:space="preserve"> Etherne</w:t>
              </w:r>
            </w:ins>
            <w:ins w:id="93" w:author="chakho chung" w:date="2021-10-12T16:51:00Z">
              <w:r w:rsidR="0057221C">
                <w:t>t</w:t>
              </w:r>
            </w:ins>
          </w:p>
        </w:tc>
        <w:tc>
          <w:tcPr>
            <w:tcW w:w="239" w:type="dxa"/>
          </w:tcPr>
          <w:p w14:paraId="0F66D624" w14:textId="2DC54FF5" w:rsidR="007120F6" w:rsidRDefault="007120F6">
            <w:r>
              <w:t xml:space="preserve">          </w:t>
            </w:r>
            <w:ins w:id="94" w:author="chakho chung" w:date="2021-09-26T19:05:00Z">
              <w:r w:rsidR="00F65908">
                <w:t>-</w:t>
              </w:r>
            </w:ins>
            <w:del w:id="95" w:author="chakho chung" w:date="2021-09-26T19:05:00Z">
              <w:r w:rsidDel="00F65908">
                <w:delText>+</w:delText>
              </w:r>
            </w:del>
          </w:p>
        </w:tc>
        <w:tc>
          <w:tcPr>
            <w:tcW w:w="2061" w:type="dxa"/>
          </w:tcPr>
          <w:p w14:paraId="7731E2C4" w14:textId="05BEFCBE" w:rsidR="007120F6" w:rsidRDefault="003C279D">
            <w:r>
              <w:t xml:space="preserve">            </w:t>
            </w:r>
            <w:ins w:id="96" w:author="chakho chung" w:date="2021-09-26T19:08:00Z">
              <w:r w:rsidR="004D7AA2">
                <w:t xml:space="preserve"> </w:t>
              </w:r>
            </w:ins>
            <w:r>
              <w:t>+</w:t>
            </w:r>
            <w:r w:rsidR="00BA23C8">
              <w:t>+</w:t>
            </w:r>
          </w:p>
        </w:tc>
        <w:tc>
          <w:tcPr>
            <w:tcW w:w="1844" w:type="dxa"/>
          </w:tcPr>
          <w:p w14:paraId="4FD5622D" w14:textId="57F9BE9C" w:rsidR="007120F6" w:rsidRDefault="003C279D">
            <w:r>
              <w:t xml:space="preserve">          +</w:t>
            </w:r>
          </w:p>
        </w:tc>
        <w:tc>
          <w:tcPr>
            <w:tcW w:w="1735" w:type="dxa"/>
          </w:tcPr>
          <w:p w14:paraId="4824449E" w14:textId="526DDD7E" w:rsidR="007120F6" w:rsidRDefault="003C279D">
            <w:r>
              <w:t xml:space="preserve">       --</w:t>
            </w:r>
          </w:p>
        </w:tc>
      </w:tr>
    </w:tbl>
    <w:p w14:paraId="779ABC55" w14:textId="77777777" w:rsidR="005006EF" w:rsidRDefault="005006EF"/>
    <w:p w14:paraId="27021716" w14:textId="203B194D" w:rsidR="00FB164E" w:rsidRPr="0016401A" w:rsidRDefault="00B14E27">
      <w:pPr>
        <w:rPr>
          <w:color w:val="4472C4" w:themeColor="accent1"/>
          <w:sz w:val="28"/>
          <w:szCs w:val="28"/>
          <w:rPrChange w:id="97" w:author="chakho chung" w:date="2021-09-26T16:22:00Z">
            <w:rPr/>
          </w:rPrChange>
        </w:rPr>
      </w:pPr>
      <w:r w:rsidRPr="0016401A">
        <w:rPr>
          <w:color w:val="4472C4" w:themeColor="accent1"/>
          <w:sz w:val="28"/>
          <w:szCs w:val="28"/>
          <w:rPrChange w:id="98" w:author="chakho chung" w:date="2021-09-26T16:22:00Z">
            <w:rPr/>
          </w:rPrChange>
        </w:rPr>
        <w:t>Conclusie:</w:t>
      </w:r>
    </w:p>
    <w:p w14:paraId="16466841" w14:textId="56257F7E" w:rsidR="00B14E27" w:rsidDel="0057221C" w:rsidRDefault="001835E4">
      <w:pPr>
        <w:rPr>
          <w:del w:id="99" w:author="chakho chung" w:date="2021-10-12T16:42:00Z"/>
        </w:rPr>
      </w:pPr>
      <w:ins w:id="100" w:author="chakho chung" w:date="2021-10-12T16:55:00Z">
        <w:r>
          <w:t xml:space="preserve">Uit </w:t>
        </w:r>
      </w:ins>
      <w:ins w:id="101" w:author="chakho chung" w:date="2021-10-12T18:00:00Z">
        <w:r w:rsidR="00531AA2">
          <w:t>ons onderzoek</w:t>
        </w:r>
      </w:ins>
      <w:ins w:id="102" w:author="chakho chung" w:date="2021-10-12T16:56:00Z">
        <w:r>
          <w:t xml:space="preserve"> hebben wij besloten</w:t>
        </w:r>
      </w:ins>
      <w:ins w:id="103" w:author="chakho chung" w:date="2021-10-12T16:58:00Z">
        <w:r>
          <w:t xml:space="preserve"> dat de </w:t>
        </w:r>
        <w:proofErr w:type="spellStart"/>
        <w:r>
          <w:t>keyestudio</w:t>
        </w:r>
        <w:proofErr w:type="spellEnd"/>
        <w:r>
          <w:t xml:space="preserve"> W</w:t>
        </w:r>
      </w:ins>
      <w:ins w:id="104" w:author="chakho chung" w:date="2021-10-12T17:55:00Z">
        <w:r w:rsidR="00531AA2">
          <w:t>550</w:t>
        </w:r>
      </w:ins>
      <w:ins w:id="105" w:author="chakho chung" w:date="2021-10-12T17:56:00Z">
        <w:r w:rsidR="00531AA2">
          <w:t>0</w:t>
        </w:r>
      </w:ins>
      <w:ins w:id="106" w:author="chakho chung" w:date="2021-10-12T17:55:00Z">
        <w:r w:rsidR="00531AA2">
          <w:t xml:space="preserve"> de</w:t>
        </w:r>
      </w:ins>
      <w:ins w:id="107" w:author="chakho chung" w:date="2021-10-12T17:20:00Z">
        <w:r w:rsidR="003545FD">
          <w:t xml:space="preserve"> beste keuze</w:t>
        </w:r>
      </w:ins>
      <w:ins w:id="108" w:author="chakho chung" w:date="2021-10-12T17:28:00Z">
        <w:r w:rsidR="003545FD">
          <w:t xml:space="preserve"> is voor </w:t>
        </w:r>
      </w:ins>
      <w:ins w:id="109" w:author="chakho chung" w:date="2021-10-12T18:00:00Z">
        <w:r w:rsidR="00531AA2">
          <w:t>ons project</w:t>
        </w:r>
      </w:ins>
      <w:ins w:id="110" w:author="chakho chung" w:date="2021-10-12T18:24:00Z">
        <w:r w:rsidR="00C41E8C">
          <w:t xml:space="preserve">. Het is </w:t>
        </w:r>
      </w:ins>
      <w:ins w:id="111" w:author="chakho chung" w:date="2021-10-12T18:25:00Z">
        <w:r w:rsidR="00C41E8C">
          <w:t>goedkoper dan de rest en</w:t>
        </w:r>
      </w:ins>
      <w:ins w:id="112" w:author="chakho chung" w:date="2021-10-12T18:36:00Z">
        <w:r w:rsidR="00E53B43">
          <w:t xml:space="preserve"> werkt even goed als de </w:t>
        </w:r>
      </w:ins>
      <w:ins w:id="113" w:author="chakho chung" w:date="2021-10-12T18:39:00Z">
        <w:r w:rsidR="00E437AF">
          <w:t>rest</w:t>
        </w:r>
      </w:ins>
      <w:ins w:id="114" w:author="chakho chung" w:date="2021-10-12T18:28:00Z">
        <w:r w:rsidR="00C41E8C">
          <w:t>.</w:t>
        </w:r>
      </w:ins>
      <w:ins w:id="115" w:author="chakho chung" w:date="2021-10-12T18:39:00Z">
        <w:r w:rsidR="00E437AF">
          <w:t xml:space="preserve"> </w:t>
        </w:r>
      </w:ins>
      <w:ins w:id="116" w:author="chakho chung" w:date="2021-10-12T18:40:00Z">
        <w:r w:rsidR="00E437AF">
          <w:t xml:space="preserve">Het is zelf mogelijk om </w:t>
        </w:r>
        <w:proofErr w:type="gramStart"/>
        <w:r w:rsidR="00E437AF">
          <w:t>internet applicatie</w:t>
        </w:r>
        <w:proofErr w:type="gramEnd"/>
        <w:r w:rsidR="00E437AF">
          <w:t xml:space="preserve"> te bouwen met de </w:t>
        </w:r>
        <w:proofErr w:type="spellStart"/>
        <w:r w:rsidR="00E437AF">
          <w:t>keyestudio</w:t>
        </w:r>
        <w:proofErr w:type="spellEnd"/>
        <w:r w:rsidR="00E437AF">
          <w:t xml:space="preserve"> W5500 als een web server. </w:t>
        </w:r>
      </w:ins>
      <w:ins w:id="117" w:author="chakho chung" w:date="2021-10-12T18:25:00Z">
        <w:r w:rsidR="00C41E8C">
          <w:t xml:space="preserve"> </w:t>
        </w:r>
      </w:ins>
      <w:del w:id="118" w:author="chakho chung" w:date="2021-10-12T16:42:00Z">
        <w:r w:rsidR="00B14E27" w:rsidDel="0057221C">
          <w:delText xml:space="preserve">De arduino </w:delText>
        </w:r>
      </w:del>
      <w:del w:id="119" w:author="chakho chung" w:date="2021-09-26T16:31:00Z">
        <w:r w:rsidR="00B14E27" w:rsidDel="005006EF">
          <w:delText xml:space="preserve">uno </w:delText>
        </w:r>
      </w:del>
      <w:del w:id="120" w:author="chakho chung" w:date="2021-10-12T16:42:00Z">
        <w:r w:rsidR="00B14E27" w:rsidDel="0057221C">
          <w:delText>is</w:delText>
        </w:r>
      </w:del>
      <w:ins w:id="121" w:author="Timo de Haan" w:date="2021-09-24T21:24:00Z">
        <w:del w:id="122" w:author="chakho chung" w:date="2021-10-12T16:42:00Z">
          <w:r w:rsidR="00254873" w:rsidDel="0057221C">
            <w:delText xml:space="preserve"> het</w:delText>
          </w:r>
        </w:del>
      </w:ins>
      <w:del w:id="123" w:author="chakho chung" w:date="2021-10-12T16:42:00Z">
        <w:r w:rsidR="00B14E27" w:rsidDel="0057221C">
          <w:delText xml:space="preserve"> meest geschikt voor ons systeem</w:delText>
        </w:r>
      </w:del>
      <w:del w:id="124" w:author="chakho chung" w:date="2021-09-26T16:31:00Z">
        <w:r w:rsidR="00B14E27" w:rsidDel="005006EF">
          <w:delText>, hoewel de arduino nano is</w:delText>
        </w:r>
      </w:del>
      <w:del w:id="125" w:author="chakho chung" w:date="2021-09-26T16:14:00Z">
        <w:r w:rsidR="00B14E27" w:rsidDel="0008374D">
          <w:delText xml:space="preserve"> </w:delText>
        </w:r>
      </w:del>
      <w:del w:id="126" w:author="chakho chung" w:date="2021-09-26T16:31:00Z">
        <w:r w:rsidR="00B14E27" w:rsidDel="005006EF">
          <w:delText xml:space="preserve">ook een goede keuze </w:delText>
        </w:r>
      </w:del>
      <w:ins w:id="127" w:author="Timo de Haan" w:date="2021-09-24T21:24:00Z">
        <w:del w:id="128" w:author="chakho chung" w:date="2021-09-26T16:31:00Z">
          <w:r w:rsidR="00D34584" w:rsidDel="005006EF">
            <w:delText xml:space="preserve">is want </w:delText>
          </w:r>
        </w:del>
      </w:ins>
      <w:del w:id="129" w:author="chakho chung" w:date="2021-09-26T16:31:00Z">
        <w:r w:rsidR="00B14E27" w:rsidDel="005006EF">
          <w:delText>het</w:delText>
        </w:r>
      </w:del>
      <w:ins w:id="130" w:author="Timo de Haan" w:date="2021-09-24T21:25:00Z">
        <w:del w:id="131" w:author="chakho chung" w:date="2021-09-26T16:31:00Z">
          <w:r w:rsidR="00D34584" w:rsidDel="005006EF">
            <w:delText>hij</w:delText>
          </w:r>
        </w:del>
      </w:ins>
      <w:del w:id="132" w:author="chakho chung" w:date="2021-09-26T16:31:00Z">
        <w:r w:rsidR="00B14E27" w:rsidDel="005006EF">
          <w:delText xml:space="preserve"> is klein en heeft genoeg pins, maar in de werkelijkheid wordt het solderen van de pins op de nano een </w:delText>
        </w:r>
      </w:del>
      <w:del w:id="133" w:author="chakho chung" w:date="2021-09-24T21:52:00Z">
        <w:r w:rsidR="00B14E27" w:rsidDel="00DD3E26">
          <w:delText>gedoe</w:delText>
        </w:r>
      </w:del>
      <w:ins w:id="134" w:author="Timo de Haan" w:date="2021-09-24T21:25:00Z">
        <w:del w:id="135" w:author="chakho chung" w:date="2021-09-24T21:52:00Z">
          <w:r w:rsidR="0022144C" w:rsidDel="00DD3E26">
            <w:delText>(</w:delText>
          </w:r>
        </w:del>
        <w:del w:id="136" w:author="chakho chung" w:date="2021-09-26T16:31:00Z">
          <w:r w:rsidR="0022144C" w:rsidDel="005006EF">
            <w:delText>er bestaan gesoldeerde varianten uit mijn hoofd gezegd)</w:delText>
          </w:r>
        </w:del>
      </w:ins>
      <w:del w:id="137" w:author="chakho chung" w:date="2021-09-26T16:31:00Z">
        <w:r w:rsidR="00B14E27" w:rsidDel="005006EF">
          <w:delText>.</w:delText>
        </w:r>
      </w:del>
      <w:del w:id="138" w:author="chakho chung" w:date="2021-10-12T16:42:00Z">
        <w:r w:rsidR="00B14E27" w:rsidDel="0057221C">
          <w:delText xml:space="preserve"> De Mega is te groot er is niet een behoefte aan zoveel pins</w:delText>
        </w:r>
      </w:del>
      <w:ins w:id="139" w:author="Timo de Haan" w:date="2021-09-24T21:26:00Z">
        <w:del w:id="140" w:author="chakho chung" w:date="2021-10-12T16:42:00Z">
          <w:r w:rsidR="00124C6B" w:rsidDel="0057221C">
            <w:delText>pinnen</w:delText>
          </w:r>
        </w:del>
      </w:ins>
      <w:del w:id="141" w:author="chakho chung" w:date="2021-10-12T16:42:00Z">
        <w:r w:rsidR="00B14E27" w:rsidDel="0057221C">
          <w:delText xml:space="preserve"> voor 1 component. ESP32 en Seeeduino V4.2 </w:delText>
        </w:r>
      </w:del>
      <w:del w:id="142" w:author="chakho chung" w:date="2021-09-26T16:20:00Z">
        <w:r w:rsidR="00B14E27" w:rsidDel="0008374D">
          <w:delText>zijn te duur.</w:delText>
        </w:r>
      </w:del>
      <w:del w:id="143" w:author="chakho chung" w:date="2021-10-12T16:42:00Z">
        <w:r w:rsidR="00B14E27" w:rsidDel="0057221C">
          <w:delText xml:space="preserve"> </w:delText>
        </w:r>
      </w:del>
    </w:p>
    <w:p w14:paraId="2692464F" w14:textId="2D8F5F33" w:rsidR="00FB164E" w:rsidRDefault="00FB164E">
      <w:pPr>
        <w:rPr>
          <w:ins w:id="144" w:author="chakho chung" w:date="2021-09-26T16:22:00Z"/>
        </w:rPr>
      </w:pPr>
    </w:p>
    <w:p w14:paraId="7043F5D3" w14:textId="7A3A98BC" w:rsidR="0016401A" w:rsidRDefault="0016401A">
      <w:pPr>
        <w:rPr>
          <w:ins w:id="145" w:author="chakho chung" w:date="2021-09-26T16:22:00Z"/>
        </w:rPr>
      </w:pPr>
    </w:p>
    <w:p w14:paraId="35025284" w14:textId="35247349" w:rsidR="0016401A" w:rsidRDefault="0016401A">
      <w:pPr>
        <w:rPr>
          <w:ins w:id="146" w:author="chakho chung" w:date="2021-09-26T16:22:00Z"/>
        </w:rPr>
      </w:pPr>
    </w:p>
    <w:p w14:paraId="52678F7C" w14:textId="69F86B53" w:rsidR="0016401A" w:rsidRDefault="0016401A">
      <w:pPr>
        <w:rPr>
          <w:ins w:id="147" w:author="chakho chung" w:date="2021-09-26T16:22:00Z"/>
        </w:rPr>
      </w:pPr>
    </w:p>
    <w:p w14:paraId="7A3A42D7" w14:textId="28231D54" w:rsidR="0016401A" w:rsidRDefault="0016401A">
      <w:pPr>
        <w:rPr>
          <w:ins w:id="148" w:author="chakho chung" w:date="2021-09-26T16:22:00Z"/>
        </w:rPr>
      </w:pPr>
    </w:p>
    <w:p w14:paraId="6628F6A8" w14:textId="4C8B6E63" w:rsidR="0016401A" w:rsidRDefault="0016401A">
      <w:pPr>
        <w:rPr>
          <w:ins w:id="149" w:author="chakho chung" w:date="2021-09-26T16:22:00Z"/>
        </w:rPr>
      </w:pPr>
    </w:p>
    <w:p w14:paraId="1C16A043" w14:textId="2B0EEB14" w:rsidR="0016401A" w:rsidRDefault="0016401A">
      <w:pPr>
        <w:rPr>
          <w:ins w:id="150" w:author="chakho chung" w:date="2021-09-26T16:22:00Z"/>
        </w:rPr>
      </w:pPr>
    </w:p>
    <w:p w14:paraId="765D35B4" w14:textId="70E2399E" w:rsidR="0016401A" w:rsidRDefault="0016401A">
      <w:pPr>
        <w:rPr>
          <w:ins w:id="151" w:author="chakho chung" w:date="2021-09-26T16:22:00Z"/>
        </w:rPr>
      </w:pPr>
    </w:p>
    <w:p w14:paraId="31C94CB9" w14:textId="12912575" w:rsidR="0016401A" w:rsidRDefault="0016401A">
      <w:pPr>
        <w:rPr>
          <w:ins w:id="152" w:author="chakho chung" w:date="2021-09-26T16:22:00Z"/>
        </w:rPr>
      </w:pPr>
    </w:p>
    <w:p w14:paraId="6556C195" w14:textId="4C4D674A" w:rsidR="0016401A" w:rsidRDefault="0016401A">
      <w:pPr>
        <w:rPr>
          <w:ins w:id="153" w:author="chakho chung" w:date="2021-09-26T16:22:00Z"/>
        </w:rPr>
      </w:pPr>
    </w:p>
    <w:p w14:paraId="50806CE1" w14:textId="44CED57E" w:rsidR="0016401A" w:rsidRDefault="0016401A">
      <w:pPr>
        <w:rPr>
          <w:ins w:id="154" w:author="chakho chung" w:date="2021-10-12T16:41:00Z"/>
        </w:rPr>
      </w:pPr>
    </w:p>
    <w:p w14:paraId="4DE11605" w14:textId="4F169016" w:rsidR="0057221C" w:rsidRDefault="0057221C">
      <w:pPr>
        <w:rPr>
          <w:ins w:id="155" w:author="chakho chung" w:date="2021-10-12T16:41:00Z"/>
        </w:rPr>
      </w:pPr>
    </w:p>
    <w:p w14:paraId="2FA286C4" w14:textId="77777777" w:rsidR="0057221C" w:rsidRDefault="0057221C">
      <w:pPr>
        <w:rPr>
          <w:ins w:id="156" w:author="chakho chung" w:date="2021-09-26T16:22:00Z"/>
        </w:rPr>
      </w:pPr>
    </w:p>
    <w:p w14:paraId="47E3670C" w14:textId="4F40FC12" w:rsidR="0016401A" w:rsidRDefault="0016401A">
      <w:pPr>
        <w:rPr>
          <w:ins w:id="157" w:author="chakho chung" w:date="2021-10-12T16:46:00Z"/>
        </w:rPr>
      </w:pPr>
    </w:p>
    <w:p w14:paraId="0B1310E4" w14:textId="757B9FD7" w:rsidR="0057221C" w:rsidRDefault="0057221C">
      <w:pPr>
        <w:rPr>
          <w:ins w:id="158" w:author="chakho chung" w:date="2021-10-12T16:46:00Z"/>
        </w:rPr>
      </w:pPr>
    </w:p>
    <w:p w14:paraId="22AFF0F8" w14:textId="52BC294B" w:rsidR="0057221C" w:rsidRDefault="0057221C">
      <w:pPr>
        <w:rPr>
          <w:ins w:id="159" w:author="chakho chung" w:date="2021-10-12T16:46:00Z"/>
        </w:rPr>
      </w:pPr>
    </w:p>
    <w:p w14:paraId="1788FBDD" w14:textId="77777777" w:rsidR="0057221C" w:rsidRDefault="0057221C">
      <w:pPr>
        <w:rPr>
          <w:ins w:id="160" w:author="chakho chung" w:date="2021-09-26T16:22:00Z"/>
        </w:rPr>
      </w:pPr>
    </w:p>
    <w:p w14:paraId="483D333C" w14:textId="77777777" w:rsidR="0016401A" w:rsidRDefault="0016401A"/>
    <w:p w14:paraId="71FB3CFB" w14:textId="45BDA853" w:rsidR="003C46CD" w:rsidRDefault="0057221C">
      <w:pPr>
        <w:rPr>
          <w:ins w:id="161" w:author="chakho chung" w:date="2021-10-12T16:47:00Z"/>
          <w:color w:val="4472C4" w:themeColor="accent1"/>
          <w:sz w:val="28"/>
          <w:szCs w:val="28"/>
        </w:rPr>
      </w:pPr>
      <w:ins w:id="162" w:author="chakho chung" w:date="2021-10-12T16:47:00Z">
        <w:r>
          <w:rPr>
            <w:color w:val="4472C4" w:themeColor="accent1"/>
            <w:sz w:val="28"/>
            <w:szCs w:val="28"/>
          </w:rPr>
          <w:t>Bronnen:</w:t>
        </w:r>
      </w:ins>
      <w:del w:id="163" w:author="chakho chung" w:date="2021-09-26T16:33:00Z">
        <w:r w:rsidR="00B14E27" w:rsidRPr="003C46CD" w:rsidDel="005006EF">
          <w:rPr>
            <w:color w:val="4472C4" w:themeColor="accent1"/>
            <w:sz w:val="28"/>
            <w:szCs w:val="28"/>
            <w:rPrChange w:id="164" w:author="chakho chung" w:date="2021-09-26T16:34:00Z">
              <w:rPr/>
            </w:rPrChange>
          </w:rPr>
          <w:delText>Links naar de prijzen van de ethernet shield en ethernet microcontrollerbord</w:delText>
        </w:r>
      </w:del>
    </w:p>
    <w:p w14:paraId="21A2F7E8" w14:textId="0DE77A09" w:rsidR="0057221C" w:rsidRDefault="0057221C">
      <w:pPr>
        <w:rPr>
          <w:ins w:id="165" w:author="chakho chung" w:date="2021-10-12T16:47:00Z"/>
          <w:color w:val="4472C4" w:themeColor="accent1"/>
          <w:sz w:val="28"/>
          <w:szCs w:val="28"/>
        </w:rPr>
      </w:pPr>
    </w:p>
    <w:p w14:paraId="04415323" w14:textId="784F5940" w:rsidR="0057221C" w:rsidRDefault="0057221C">
      <w:pPr>
        <w:rPr>
          <w:ins w:id="166" w:author="chakho chung" w:date="2021-10-12T18:11:00Z"/>
          <w:color w:val="4472C4" w:themeColor="accent1"/>
          <w:sz w:val="28"/>
          <w:szCs w:val="28"/>
        </w:rPr>
      </w:pPr>
      <w:ins w:id="167" w:author="chakho chung" w:date="2021-10-12T16:47:00Z">
        <w:r>
          <w:rPr>
            <w:color w:val="4472C4" w:themeColor="accent1"/>
            <w:sz w:val="28"/>
            <w:szCs w:val="28"/>
          </w:rPr>
          <w:fldChar w:fldCharType="begin"/>
        </w:r>
        <w:r>
          <w:rPr>
            <w:color w:val="4472C4" w:themeColor="accent1"/>
            <w:sz w:val="28"/>
            <w:szCs w:val="28"/>
          </w:rPr>
          <w:instrText xml:space="preserve"> HYPERLINK "</w:instrText>
        </w:r>
        <w:r w:rsidRPr="0057221C">
          <w:rPr>
            <w:color w:val="4472C4" w:themeColor="accent1"/>
            <w:sz w:val="28"/>
            <w:szCs w:val="28"/>
          </w:rPr>
          <w:instrText>https://www.microcontrollertips.com/key-factors-consider-choosing-microcontroller/</w:instrText>
        </w:r>
        <w:r>
          <w:rPr>
            <w:color w:val="4472C4" w:themeColor="accent1"/>
            <w:sz w:val="28"/>
            <w:szCs w:val="28"/>
          </w:rPr>
          <w:instrText xml:space="preserve">" </w:instrText>
        </w:r>
        <w:r>
          <w:rPr>
            <w:color w:val="4472C4" w:themeColor="accent1"/>
            <w:sz w:val="28"/>
            <w:szCs w:val="28"/>
          </w:rPr>
          <w:fldChar w:fldCharType="separate"/>
        </w:r>
        <w:r w:rsidRPr="005B1ADA">
          <w:rPr>
            <w:rStyle w:val="Hyperlink"/>
            <w:sz w:val="28"/>
            <w:szCs w:val="28"/>
          </w:rPr>
          <w:t>https://www.microcontrollertips.com/key-factors-consider-choosing-microcontroller/</w:t>
        </w:r>
        <w:r>
          <w:rPr>
            <w:color w:val="4472C4" w:themeColor="accent1"/>
            <w:sz w:val="28"/>
            <w:szCs w:val="28"/>
          </w:rPr>
          <w:fldChar w:fldCharType="end"/>
        </w:r>
      </w:ins>
    </w:p>
    <w:p w14:paraId="7DD89261" w14:textId="0973AD01" w:rsidR="003555CE" w:rsidRDefault="003555CE">
      <w:pPr>
        <w:rPr>
          <w:ins w:id="168" w:author="chakho chung" w:date="2021-10-12T18:11:00Z"/>
          <w:color w:val="4472C4" w:themeColor="accent1"/>
          <w:sz w:val="28"/>
          <w:szCs w:val="28"/>
        </w:rPr>
      </w:pPr>
      <w:ins w:id="169" w:author="chakho chung" w:date="2021-10-12T18:11:00Z">
        <w:r>
          <w:rPr>
            <w:color w:val="4472C4" w:themeColor="accent1"/>
            <w:sz w:val="28"/>
            <w:szCs w:val="28"/>
          </w:rPr>
          <w:fldChar w:fldCharType="begin"/>
        </w:r>
        <w:r>
          <w:rPr>
            <w:color w:val="4472C4" w:themeColor="accent1"/>
            <w:sz w:val="28"/>
            <w:szCs w:val="28"/>
          </w:rPr>
          <w:instrText xml:space="preserve"> HYPERLINK "</w:instrText>
        </w:r>
        <w:r w:rsidRPr="003555CE">
          <w:rPr>
            <w:color w:val="4472C4" w:themeColor="accent1"/>
            <w:sz w:val="28"/>
            <w:szCs w:val="28"/>
          </w:rPr>
          <w:instrText>https://wiki.keyestudio.com/Ks0304_Keyestudio_W5500_ETHERNET_DEVELOPMENT_BOARD_(WITHOUT_POE)</w:instrText>
        </w:r>
        <w:r>
          <w:rPr>
            <w:color w:val="4472C4" w:themeColor="accent1"/>
            <w:sz w:val="28"/>
            <w:szCs w:val="28"/>
          </w:rPr>
          <w:instrText xml:space="preserve">" </w:instrText>
        </w:r>
        <w:r>
          <w:rPr>
            <w:color w:val="4472C4" w:themeColor="accent1"/>
            <w:sz w:val="28"/>
            <w:szCs w:val="28"/>
          </w:rPr>
          <w:fldChar w:fldCharType="separate"/>
        </w:r>
        <w:r w:rsidRPr="005B1ADA">
          <w:rPr>
            <w:rStyle w:val="Hyperlink"/>
            <w:sz w:val="28"/>
            <w:szCs w:val="28"/>
          </w:rPr>
          <w:t>https://wiki.keyestudio.com/Ks0304_Keyestudio_W5500_ETHERNET_DEVELOPMENT_BOARD_(WITHOUT_POE)</w:t>
        </w:r>
        <w:r>
          <w:rPr>
            <w:color w:val="4472C4" w:themeColor="accent1"/>
            <w:sz w:val="28"/>
            <w:szCs w:val="28"/>
          </w:rPr>
          <w:fldChar w:fldCharType="end"/>
        </w:r>
      </w:ins>
    </w:p>
    <w:p w14:paraId="695080F8" w14:textId="0D83F9CD" w:rsidR="003555CE" w:rsidRDefault="003555CE">
      <w:pPr>
        <w:rPr>
          <w:ins w:id="170" w:author="chakho chung" w:date="2021-10-12T18:12:00Z"/>
          <w:color w:val="4472C4" w:themeColor="accent1"/>
          <w:sz w:val="28"/>
          <w:szCs w:val="28"/>
        </w:rPr>
      </w:pPr>
      <w:ins w:id="171" w:author="chakho chung" w:date="2021-10-12T18:12:00Z">
        <w:r>
          <w:rPr>
            <w:color w:val="4472C4" w:themeColor="accent1"/>
            <w:sz w:val="28"/>
            <w:szCs w:val="28"/>
          </w:rPr>
          <w:fldChar w:fldCharType="begin"/>
        </w:r>
        <w:r>
          <w:rPr>
            <w:color w:val="4472C4" w:themeColor="accent1"/>
            <w:sz w:val="28"/>
            <w:szCs w:val="28"/>
          </w:rPr>
          <w:instrText xml:space="preserve"> HYPERLINK "</w:instrText>
        </w:r>
        <w:r w:rsidRPr="003555CE">
          <w:rPr>
            <w:color w:val="4472C4" w:themeColor="accent1"/>
            <w:sz w:val="28"/>
            <w:szCs w:val="28"/>
          </w:rPr>
          <w:instrText>https://www.sossolutions.nl/418-arduino-uno-ethernet</w:instrText>
        </w:r>
        <w:r>
          <w:rPr>
            <w:color w:val="4472C4" w:themeColor="accent1"/>
            <w:sz w:val="28"/>
            <w:szCs w:val="28"/>
          </w:rPr>
          <w:instrText xml:space="preserve">" </w:instrText>
        </w:r>
        <w:r>
          <w:rPr>
            <w:color w:val="4472C4" w:themeColor="accent1"/>
            <w:sz w:val="28"/>
            <w:szCs w:val="28"/>
          </w:rPr>
          <w:fldChar w:fldCharType="separate"/>
        </w:r>
        <w:r w:rsidRPr="005B1ADA">
          <w:rPr>
            <w:rStyle w:val="Hyperlink"/>
            <w:sz w:val="28"/>
            <w:szCs w:val="28"/>
          </w:rPr>
          <w:t>https://www.sossolutions.nl/418-arduino-uno-ethernet</w:t>
        </w:r>
        <w:r>
          <w:rPr>
            <w:color w:val="4472C4" w:themeColor="accent1"/>
            <w:sz w:val="28"/>
            <w:szCs w:val="28"/>
          </w:rPr>
          <w:fldChar w:fldCharType="end"/>
        </w:r>
      </w:ins>
    </w:p>
    <w:p w14:paraId="3E23820F" w14:textId="13EF8DFD" w:rsidR="003555CE" w:rsidRDefault="003555CE">
      <w:pPr>
        <w:rPr>
          <w:ins w:id="172" w:author="chakho chung" w:date="2021-10-12T16:47:00Z"/>
          <w:color w:val="4472C4" w:themeColor="accent1"/>
          <w:sz w:val="28"/>
          <w:szCs w:val="28"/>
        </w:rPr>
      </w:pPr>
      <w:proofErr w:type="gramStart"/>
      <w:ins w:id="173" w:author="chakho chung" w:date="2021-10-12T18:12:00Z">
        <w:r w:rsidRPr="003555CE">
          <w:rPr>
            <w:color w:val="4472C4" w:themeColor="accent1"/>
            <w:sz w:val="28"/>
            <w:szCs w:val="28"/>
          </w:rPr>
          <w:t>https://www.sossolutions.nl/418-arduino-uno-ethernet</w:t>
        </w:r>
      </w:ins>
      <w:proofErr w:type="gramEnd"/>
    </w:p>
    <w:p w14:paraId="02CF1B71" w14:textId="45A60019" w:rsidR="0057221C" w:rsidRDefault="0057221C">
      <w:pPr>
        <w:rPr>
          <w:ins w:id="174" w:author="chakho chung" w:date="2021-10-12T16:47:00Z"/>
          <w:color w:val="4472C4" w:themeColor="accent1"/>
          <w:sz w:val="28"/>
          <w:szCs w:val="28"/>
        </w:rPr>
      </w:pPr>
    </w:p>
    <w:p w14:paraId="0C5EA24A" w14:textId="77777777" w:rsidR="0057221C" w:rsidRPr="003C46CD" w:rsidRDefault="0057221C">
      <w:pPr>
        <w:rPr>
          <w:color w:val="4472C4" w:themeColor="accent1"/>
          <w:sz w:val="28"/>
          <w:szCs w:val="28"/>
          <w:rPrChange w:id="175" w:author="chakho chung" w:date="2021-09-26T16:34:00Z">
            <w:rPr/>
          </w:rPrChange>
        </w:rPr>
      </w:pPr>
    </w:p>
    <w:p w14:paraId="22A2FE9B" w14:textId="3050EDB7" w:rsidR="00B14E27" w:rsidDel="003C46CD" w:rsidRDefault="00A72583">
      <w:pPr>
        <w:rPr>
          <w:del w:id="176" w:author="chakho chung" w:date="2021-09-26T16:34:00Z"/>
        </w:rPr>
      </w:pPr>
      <w:ins w:id="177" w:author="Timo de Haan" w:date="2021-09-24T21:33:00Z">
        <w:del w:id="178" w:author="chakho chung" w:date="2021-09-26T16:34:00Z">
          <w:r w:rsidDel="003C46CD">
            <w:delText xml:space="preserve">Eventueel linkjes naar de </w:delText>
          </w:r>
          <w:r w:rsidR="001D52C9" w:rsidDel="003C46CD">
            <w:delText>UNO en de MEGA?</w:delText>
          </w:r>
        </w:del>
      </w:ins>
    </w:p>
    <w:p w14:paraId="2F501A78" w14:textId="7E7A304A" w:rsidR="0008374D" w:rsidRPr="0057221C" w:rsidDel="0057221C" w:rsidRDefault="00B14E27">
      <w:pPr>
        <w:rPr>
          <w:del w:id="179" w:author="chakho chung" w:date="2021-10-12T16:47:00Z"/>
          <w:rPrChange w:id="180" w:author="chakho chung" w:date="2021-10-12T16:47:00Z">
            <w:rPr>
              <w:del w:id="181" w:author="chakho chung" w:date="2021-10-12T16:47:00Z"/>
              <w:lang w:val="en-GB"/>
            </w:rPr>
          </w:rPrChange>
        </w:rPr>
      </w:pPr>
      <w:del w:id="182" w:author="chakho chung" w:date="2021-10-12T16:47:00Z">
        <w:r w:rsidRPr="0057221C" w:rsidDel="0057221C">
          <w:rPr>
            <w:rPrChange w:id="183" w:author="chakho chung" w:date="2021-10-12T16:47:00Z">
              <w:rPr>
                <w:lang w:val="en-GB"/>
              </w:rPr>
            </w:rPrChange>
          </w:rPr>
          <w:delText xml:space="preserve">Ethernet </w:delText>
        </w:r>
      </w:del>
      <w:del w:id="184" w:author="chakho chung" w:date="2021-09-26T16:24:00Z">
        <w:r w:rsidRPr="0057221C" w:rsidDel="005006EF">
          <w:rPr>
            <w:rPrChange w:id="185" w:author="chakho chung" w:date="2021-10-12T16:47:00Z">
              <w:rPr>
                <w:lang w:val="en-GB"/>
              </w:rPr>
            </w:rPrChange>
          </w:rPr>
          <w:delText>a</w:delText>
        </w:r>
      </w:del>
      <w:del w:id="186" w:author="chakho chung" w:date="2021-10-12T16:47:00Z">
        <w:r w:rsidRPr="0057221C" w:rsidDel="0057221C">
          <w:rPr>
            <w:rPrChange w:id="187" w:author="chakho chung" w:date="2021-10-12T16:47:00Z">
              <w:rPr>
                <w:lang w:val="en-GB"/>
              </w:rPr>
            </w:rPrChange>
          </w:rPr>
          <w:delText>rduino uno:</w:delText>
        </w:r>
      </w:del>
    </w:p>
    <w:p w14:paraId="20CBB226" w14:textId="77777777" w:rsidR="0008374D" w:rsidRPr="0057221C" w:rsidDel="005006EF" w:rsidRDefault="0008374D">
      <w:pPr>
        <w:rPr>
          <w:del w:id="188" w:author="chakho chung" w:date="2021-09-26T16:23:00Z"/>
          <w:rPrChange w:id="189" w:author="chakho chung" w:date="2021-10-12T16:47:00Z">
            <w:rPr>
              <w:del w:id="190" w:author="chakho chung" w:date="2021-09-26T16:23:00Z"/>
              <w:lang w:val="en-GB"/>
            </w:rPr>
          </w:rPrChange>
        </w:rPr>
      </w:pPr>
    </w:p>
    <w:p w14:paraId="52C7F999" w14:textId="1951B80F" w:rsidR="00B14E27" w:rsidRPr="0057221C" w:rsidDel="0057221C" w:rsidRDefault="00B14E27">
      <w:pPr>
        <w:rPr>
          <w:del w:id="191" w:author="chakho chung" w:date="2021-10-12T16:47:00Z"/>
          <w:rPrChange w:id="192" w:author="chakho chung" w:date="2021-10-12T16:47:00Z">
            <w:rPr>
              <w:del w:id="193" w:author="chakho chung" w:date="2021-10-12T16:47:00Z"/>
              <w:lang w:val="en-GB"/>
            </w:rPr>
          </w:rPrChange>
        </w:rPr>
      </w:pPr>
    </w:p>
    <w:p w14:paraId="399C1B1F" w14:textId="1A24ED12" w:rsidR="00BA23C8" w:rsidDel="0057221C" w:rsidRDefault="00BA23C8">
      <w:pPr>
        <w:rPr>
          <w:del w:id="194" w:author="chakho chung" w:date="2021-10-12T16:47:00Z"/>
        </w:rPr>
      </w:pPr>
      <w:del w:id="195" w:author="chakho chung" w:date="2021-10-12T16:47:00Z">
        <w:r w:rsidDel="0057221C">
          <w:delText xml:space="preserve">Arduino </w:delText>
        </w:r>
      </w:del>
      <w:del w:id="196" w:author="chakho chung" w:date="2021-09-26T16:24:00Z">
        <w:r w:rsidDel="005006EF">
          <w:delText>u</w:delText>
        </w:r>
      </w:del>
      <w:del w:id="197" w:author="chakho chung" w:date="2021-10-12T16:47:00Z">
        <w:r w:rsidDel="0057221C">
          <w:delText>no</w:delText>
        </w:r>
        <w:r w:rsidR="00B14E27" w:rsidDel="0057221C">
          <w:delText xml:space="preserve"> en </w:delText>
        </w:r>
      </w:del>
      <w:del w:id="198" w:author="chakho chung" w:date="2021-09-26T16:24:00Z">
        <w:r w:rsidR="00B14E27" w:rsidDel="005006EF">
          <w:delText>m</w:delText>
        </w:r>
      </w:del>
      <w:del w:id="199" w:author="chakho chung" w:date="2021-10-12T16:47:00Z">
        <w:r w:rsidR="00B14E27" w:rsidDel="0057221C">
          <w:delText>ega</w:delText>
        </w:r>
        <w:r w:rsidDel="0057221C">
          <w:delText xml:space="preserve"> shield voor ethernet verbinding:</w:delText>
        </w:r>
      </w:del>
    </w:p>
    <w:p w14:paraId="6C1F4823" w14:textId="5D5B3949" w:rsidR="00BA23C8" w:rsidDel="0057221C" w:rsidRDefault="00B27BCE">
      <w:pPr>
        <w:rPr>
          <w:del w:id="200" w:author="chakho chung" w:date="2021-10-12T16:47:00Z"/>
        </w:rPr>
      </w:pPr>
      <w:del w:id="201" w:author="chakho chung" w:date="2021-10-12T16:47:00Z">
        <w:r w:rsidDel="0057221C">
          <w:fldChar w:fldCharType="begin"/>
        </w:r>
        <w:r w:rsidDel="0057221C">
          <w:delInstrText xml:space="preserve"> HYPERLINK "https://www.tinytronics.nl/shop/nl/communicatie-en-signalen/ethernet/modules/ethernet-shield-w5100" </w:delInstrText>
        </w:r>
        <w:r w:rsidDel="0057221C">
          <w:fldChar w:fldCharType="separate"/>
        </w:r>
        <w:r w:rsidR="00BA23C8" w:rsidRPr="004F5FA0" w:rsidDel="0057221C">
          <w:rPr>
            <w:rStyle w:val="Hyperlink"/>
          </w:rPr>
          <w:delText>https://www.tinytronics.nl/shop/nl/communicatie-en-signalen/ethernet/modules/ethernet-shield-w5100</w:delText>
        </w:r>
        <w:r w:rsidDel="0057221C">
          <w:rPr>
            <w:rStyle w:val="Hyperlink"/>
          </w:rPr>
          <w:fldChar w:fldCharType="end"/>
        </w:r>
      </w:del>
    </w:p>
    <w:p w14:paraId="65A71D13" w14:textId="0FB17FBD" w:rsidR="003C279D" w:rsidDel="0057221C" w:rsidRDefault="003C279D">
      <w:pPr>
        <w:rPr>
          <w:del w:id="202" w:author="chakho chung" w:date="2021-10-12T16:47:00Z"/>
        </w:rPr>
      </w:pPr>
    </w:p>
    <w:p w14:paraId="02724B62" w14:textId="4DD6F900" w:rsidR="003A20A7" w:rsidDel="0057221C" w:rsidRDefault="003A20A7">
      <w:pPr>
        <w:rPr>
          <w:del w:id="203" w:author="chakho chung" w:date="2021-10-12T16:47:00Z"/>
        </w:rPr>
      </w:pPr>
      <w:del w:id="204" w:author="chakho chung" w:date="2021-10-12T16:47:00Z">
        <w:r w:rsidDel="0057221C">
          <w:delText xml:space="preserve">Arduino </w:delText>
        </w:r>
      </w:del>
      <w:del w:id="205" w:author="chakho chung" w:date="2021-09-26T16:24:00Z">
        <w:r w:rsidDel="005006EF">
          <w:delText>n</w:delText>
        </w:r>
      </w:del>
      <w:del w:id="206" w:author="chakho chung" w:date="2021-10-12T16:47:00Z">
        <w:r w:rsidDel="0057221C">
          <w:delText>ano shield</w:delText>
        </w:r>
        <w:r w:rsidR="003C279D" w:rsidDel="0057221C">
          <w:delText xml:space="preserve"> voor ethernet verbinding</w:delText>
        </w:r>
        <w:r w:rsidDel="0057221C">
          <w:delText xml:space="preserve">: </w:delText>
        </w:r>
      </w:del>
    </w:p>
    <w:p w14:paraId="7FB762AD" w14:textId="12CA0AF6" w:rsidR="00FB164E" w:rsidDel="0057221C" w:rsidRDefault="00B27BCE">
      <w:pPr>
        <w:rPr>
          <w:del w:id="207" w:author="chakho chung" w:date="2021-10-12T16:47:00Z"/>
        </w:rPr>
      </w:pPr>
      <w:del w:id="208" w:author="chakho chung" w:date="2021-10-12T16:47:00Z">
        <w:r w:rsidDel="0057221C">
          <w:fldChar w:fldCharType="begin"/>
        </w:r>
        <w:r w:rsidDel="0057221C">
          <w:delInstrText xml:space="preserve"> HYPERLINK "https://www.tinytronics.nl/shop/nl/communicatie-en-signalen/ethernet/modules/arduino-nano-ethernet-shield-enc28j60" </w:delInstrText>
        </w:r>
        <w:r w:rsidDel="0057221C">
          <w:fldChar w:fldCharType="separate"/>
        </w:r>
        <w:r w:rsidR="003A20A7" w:rsidRPr="009A4A6E" w:rsidDel="0057221C">
          <w:rPr>
            <w:rStyle w:val="Hyperlink"/>
          </w:rPr>
          <w:delText>https://www.tinytronics.nl/shop/nl/communicatie-en-signalen/ethernet/modules/arduino-nano-ethernet-shield-enc28j60</w:delText>
        </w:r>
        <w:r w:rsidDel="0057221C">
          <w:rPr>
            <w:rStyle w:val="Hyperlink"/>
          </w:rPr>
          <w:fldChar w:fldCharType="end"/>
        </w:r>
      </w:del>
    </w:p>
    <w:p w14:paraId="5F3E79ED" w14:textId="6C1327FA" w:rsidR="003C279D" w:rsidRPr="006C08BE" w:rsidDel="0057221C" w:rsidRDefault="003C279D">
      <w:pPr>
        <w:rPr>
          <w:del w:id="209" w:author="chakho chung" w:date="2021-10-12T16:47:00Z"/>
        </w:rPr>
      </w:pPr>
    </w:p>
    <w:p w14:paraId="3967912D" w14:textId="1C176C4A" w:rsidR="00CA0496" w:rsidRPr="0057221C" w:rsidDel="0057221C" w:rsidRDefault="00CA0496">
      <w:pPr>
        <w:rPr>
          <w:del w:id="210" w:author="chakho chung" w:date="2021-10-12T16:47:00Z"/>
          <w:rPrChange w:id="211" w:author="chakho chung" w:date="2021-10-12T16:47:00Z">
            <w:rPr>
              <w:del w:id="212" w:author="chakho chung" w:date="2021-10-12T16:47:00Z"/>
              <w:lang w:val="en-US"/>
            </w:rPr>
          </w:rPrChange>
        </w:rPr>
      </w:pPr>
      <w:del w:id="213" w:author="chakho chung" w:date="2021-10-12T16:47:00Z">
        <w:r w:rsidRPr="0057221C" w:rsidDel="0057221C">
          <w:rPr>
            <w:rPrChange w:id="214" w:author="chakho chung" w:date="2021-10-12T16:47:00Z">
              <w:rPr>
                <w:lang w:val="en-US"/>
              </w:rPr>
            </w:rPrChange>
          </w:rPr>
          <w:delText>Seeeduino ethernet:</w:delText>
        </w:r>
      </w:del>
    </w:p>
    <w:p w14:paraId="12B561E1" w14:textId="2CCDAE06" w:rsidR="00CA0496" w:rsidRPr="0057221C" w:rsidDel="0057221C" w:rsidRDefault="000C227B">
      <w:pPr>
        <w:rPr>
          <w:del w:id="215" w:author="chakho chung" w:date="2021-10-12T16:47:00Z"/>
          <w:rPrChange w:id="216" w:author="chakho chung" w:date="2021-10-12T16:47:00Z">
            <w:rPr>
              <w:del w:id="217" w:author="chakho chung" w:date="2021-10-12T16:47:00Z"/>
              <w:lang w:val="en-US"/>
            </w:rPr>
          </w:rPrChange>
        </w:rPr>
      </w:pPr>
      <w:del w:id="218" w:author="chakho chung" w:date="2021-10-12T16:47:00Z">
        <w:r w:rsidDel="0057221C">
          <w:fldChar w:fldCharType="begin"/>
        </w:r>
        <w:r w:rsidRPr="0057221C" w:rsidDel="0057221C">
          <w:delInstrText xml:space="preserve"> HYPERLINK "https://www.seeedstudio.com/Seeeduino-Ethernet-p-1231.html" </w:delInstrText>
        </w:r>
        <w:r w:rsidDel="0057221C">
          <w:fldChar w:fldCharType="separate"/>
        </w:r>
        <w:r w:rsidR="00CA0496" w:rsidRPr="0057221C" w:rsidDel="0057221C">
          <w:rPr>
            <w:rStyle w:val="Hyperlink"/>
            <w:rPrChange w:id="219" w:author="chakho chung" w:date="2021-10-12T16:47:00Z">
              <w:rPr>
                <w:rStyle w:val="Hyperlink"/>
                <w:lang w:val="en-US"/>
              </w:rPr>
            </w:rPrChange>
          </w:rPr>
          <w:delText>https://www.seeedstudio.com/Seeeduino-Ethernet-p-1231.html</w:delText>
        </w:r>
        <w:r w:rsidDel="0057221C">
          <w:rPr>
            <w:rStyle w:val="Hyperlink"/>
            <w:lang w:val="en-US"/>
          </w:rPr>
          <w:fldChar w:fldCharType="end"/>
        </w:r>
      </w:del>
    </w:p>
    <w:p w14:paraId="196AE815" w14:textId="6999F98A" w:rsidR="00CA0496" w:rsidRPr="0057221C" w:rsidDel="0057221C" w:rsidRDefault="00CA0496">
      <w:pPr>
        <w:rPr>
          <w:del w:id="220" w:author="chakho chung" w:date="2021-10-12T16:47:00Z"/>
          <w:rPrChange w:id="221" w:author="chakho chung" w:date="2021-10-12T16:47:00Z">
            <w:rPr>
              <w:del w:id="222" w:author="chakho chung" w:date="2021-10-12T16:47:00Z"/>
              <w:lang w:val="en-US"/>
            </w:rPr>
          </w:rPrChange>
        </w:rPr>
      </w:pPr>
    </w:p>
    <w:p w14:paraId="0115AD02" w14:textId="5000D8A9" w:rsidR="003A20A7" w:rsidRPr="0057221C" w:rsidDel="0057221C" w:rsidRDefault="003A20A7">
      <w:pPr>
        <w:rPr>
          <w:del w:id="223" w:author="chakho chung" w:date="2021-10-12T16:47:00Z"/>
          <w:rPrChange w:id="224" w:author="chakho chung" w:date="2021-10-12T16:47:00Z">
            <w:rPr>
              <w:del w:id="225" w:author="chakho chung" w:date="2021-10-12T16:47:00Z"/>
              <w:lang w:val="en-US"/>
            </w:rPr>
          </w:rPrChange>
        </w:rPr>
      </w:pPr>
      <w:del w:id="226" w:author="chakho chung" w:date="2021-10-12T16:47:00Z">
        <w:r w:rsidRPr="0057221C" w:rsidDel="0057221C">
          <w:rPr>
            <w:rPrChange w:id="227" w:author="chakho chung" w:date="2021-10-12T16:47:00Z">
              <w:rPr>
                <w:lang w:val="en-US"/>
              </w:rPr>
            </w:rPrChange>
          </w:rPr>
          <w:delText>ESP32 ethernet:</w:delText>
        </w:r>
      </w:del>
    </w:p>
    <w:p w14:paraId="276CEE65" w14:textId="70B2D754" w:rsidR="003A20A7" w:rsidRPr="0057221C" w:rsidDel="0057221C" w:rsidRDefault="000C227B">
      <w:pPr>
        <w:rPr>
          <w:del w:id="228" w:author="chakho chung" w:date="2021-10-12T16:47:00Z"/>
          <w:rPrChange w:id="229" w:author="chakho chung" w:date="2021-10-12T16:47:00Z">
            <w:rPr>
              <w:del w:id="230" w:author="chakho chung" w:date="2021-10-12T16:47:00Z"/>
              <w:lang w:val="en-US"/>
            </w:rPr>
          </w:rPrChange>
        </w:rPr>
      </w:pPr>
      <w:del w:id="231" w:author="chakho chung" w:date="2021-10-12T16:47:00Z">
        <w:r w:rsidDel="0057221C">
          <w:fldChar w:fldCharType="begin"/>
        </w:r>
        <w:r w:rsidRPr="0057221C" w:rsidDel="0057221C">
          <w:delInstrText xml:space="preserve"> HYPERLINK "https://www.tme.eu/nl/details/esp32-eth-kit-ve/ontwikkelkits-overige/espressif/esp32-ethernet-kit-ve/?brutto=1&amp;currency=EUR" </w:delInstrText>
        </w:r>
        <w:r w:rsidDel="0057221C">
          <w:fldChar w:fldCharType="separate"/>
        </w:r>
        <w:r w:rsidR="00CA0496" w:rsidRPr="0057221C" w:rsidDel="0057221C">
          <w:rPr>
            <w:rStyle w:val="Hyperlink"/>
            <w:rPrChange w:id="232" w:author="chakho chung" w:date="2021-10-12T16:47:00Z">
              <w:rPr>
                <w:rStyle w:val="Hyperlink"/>
                <w:lang w:val="en-US"/>
              </w:rPr>
            </w:rPrChange>
          </w:rPr>
          <w:delText>https://www.tme.eu/nl/details/esp32-eth-kit-ve/ontwikkelkits-overige/espressif/esp32-ethernet-kit-ve/?brutto=1&amp;currency=EUR</w:delText>
        </w:r>
        <w:r w:rsidDel="0057221C">
          <w:rPr>
            <w:rStyle w:val="Hyperlink"/>
            <w:lang w:val="en-US"/>
          </w:rPr>
          <w:fldChar w:fldCharType="end"/>
        </w:r>
      </w:del>
    </w:p>
    <w:p w14:paraId="6B30F9D2" w14:textId="77777777" w:rsidR="00CA0496" w:rsidRPr="0057221C" w:rsidRDefault="00CA0496">
      <w:pPr>
        <w:rPr>
          <w:rPrChange w:id="233" w:author="chakho chung" w:date="2021-10-12T16:47:00Z">
            <w:rPr>
              <w:lang w:val="en-US"/>
            </w:rPr>
          </w:rPrChange>
        </w:rPr>
      </w:pPr>
    </w:p>
    <w:p w14:paraId="3D363CEC" w14:textId="77777777" w:rsidR="003A20A7" w:rsidRPr="0057221C" w:rsidRDefault="003A20A7">
      <w:pPr>
        <w:rPr>
          <w:rPrChange w:id="234" w:author="chakho chung" w:date="2021-10-12T16:47:00Z">
            <w:rPr>
              <w:lang w:val="en-US"/>
            </w:rPr>
          </w:rPrChange>
        </w:rPr>
      </w:pPr>
    </w:p>
    <w:p w14:paraId="0E12FD05" w14:textId="77777777" w:rsidR="00CB3E7C" w:rsidRPr="0057221C" w:rsidRDefault="00CB3E7C">
      <w:pPr>
        <w:rPr>
          <w:rPrChange w:id="235" w:author="chakho chung" w:date="2021-10-12T16:47:00Z">
            <w:rPr>
              <w:lang w:val="en-US"/>
            </w:rPr>
          </w:rPrChange>
        </w:rPr>
      </w:pPr>
    </w:p>
    <w:p w14:paraId="48632F8E" w14:textId="77777777" w:rsidR="00CB3E7C" w:rsidRPr="0057221C" w:rsidRDefault="00CB3E7C">
      <w:pPr>
        <w:rPr>
          <w:rPrChange w:id="236" w:author="chakho chung" w:date="2021-10-12T16:47:00Z">
            <w:rPr>
              <w:lang w:val="en-US"/>
            </w:rPr>
          </w:rPrChange>
        </w:rPr>
      </w:pPr>
    </w:p>
    <w:p w14:paraId="39E76B0B" w14:textId="7E0267D3" w:rsidR="00CB3E7C" w:rsidRPr="0057221C" w:rsidRDefault="00CB3E7C">
      <w:pPr>
        <w:rPr>
          <w:rPrChange w:id="237" w:author="chakho chung" w:date="2021-10-12T16:47:00Z">
            <w:rPr>
              <w:lang w:val="en-US"/>
            </w:rPr>
          </w:rPrChange>
        </w:rPr>
      </w:pPr>
    </w:p>
    <w:p w14:paraId="3D55F9E5" w14:textId="77777777" w:rsidR="00CB3E7C" w:rsidRPr="0057221C" w:rsidRDefault="00CB3E7C">
      <w:pPr>
        <w:rPr>
          <w:rPrChange w:id="238" w:author="chakho chung" w:date="2021-10-12T16:47:00Z">
            <w:rPr>
              <w:lang w:val="en-US"/>
            </w:rPr>
          </w:rPrChange>
        </w:rPr>
      </w:pPr>
    </w:p>
    <w:sectPr w:rsidR="00CB3E7C" w:rsidRPr="005722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2195A" w14:textId="77777777" w:rsidR="006F78E2" w:rsidRDefault="006F78E2" w:rsidP="00585668">
      <w:pPr>
        <w:spacing w:after="0" w:line="240" w:lineRule="auto"/>
      </w:pPr>
      <w:r>
        <w:separator/>
      </w:r>
    </w:p>
  </w:endnote>
  <w:endnote w:type="continuationSeparator" w:id="0">
    <w:p w14:paraId="1E2DD1CB" w14:textId="77777777" w:rsidR="006F78E2" w:rsidRDefault="006F78E2" w:rsidP="0058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20EB8" w14:textId="77777777" w:rsidR="006F78E2" w:rsidRDefault="006F78E2" w:rsidP="00585668">
      <w:pPr>
        <w:spacing w:after="0" w:line="240" w:lineRule="auto"/>
      </w:pPr>
      <w:r>
        <w:separator/>
      </w:r>
    </w:p>
  </w:footnote>
  <w:footnote w:type="continuationSeparator" w:id="0">
    <w:p w14:paraId="454A35BA" w14:textId="77777777" w:rsidR="006F78E2" w:rsidRDefault="006F78E2" w:rsidP="00585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D60CD" w14:textId="1F487A58" w:rsidR="0008374D" w:rsidRPr="0008374D" w:rsidRDefault="00585668" w:rsidP="0008374D">
    <w:pPr>
      <w:pStyle w:val="Header"/>
      <w:rPr>
        <w:ins w:id="239" w:author="chakho chung" w:date="2021-09-26T16:22:00Z"/>
      </w:rPr>
    </w:pPr>
    <w:ins w:id="240" w:author="Timo de Haan" w:date="2021-09-24T21:27:00Z">
      <w:del w:id="241" w:author="chakho chung" w:date="2021-09-26T16:22:00Z">
        <w:r w:rsidDel="009A29B9">
          <w:delText>Da</w:delText>
        </w:r>
      </w:del>
    </w:ins>
    <w:ins w:id="242" w:author="chakho chung" w:date="2021-09-26T16:22:00Z">
      <w:r w:rsidR="0008374D" w:rsidRPr="0008374D">
        <w:t>Aquabots III</w:t>
      </w:r>
      <w:r w:rsidR="0008374D" w:rsidRPr="0008374D">
        <w:tab/>
        <w:t>Datum 24/9/2021</w:t>
      </w:r>
      <w:r w:rsidR="0008374D" w:rsidRPr="0008374D">
        <w:tab/>
        <w:t xml:space="preserve">Door </w:t>
      </w:r>
      <w:r w:rsidR="0008374D">
        <w:t>Bryan Chung</w:t>
      </w:r>
    </w:ins>
  </w:p>
  <w:p w14:paraId="4CD5BAE9" w14:textId="1B475086" w:rsidR="00585668" w:rsidRDefault="00585668">
    <w:pPr>
      <w:pStyle w:val="Header"/>
    </w:pPr>
    <w:ins w:id="243" w:author="Timo de Haan" w:date="2021-09-24T21:27:00Z">
      <w:del w:id="244" w:author="chakho chung" w:date="2021-09-26T16:22:00Z">
        <w:r w:rsidDel="0008374D">
          <w:delText>tum …</w:delText>
        </w:r>
      </w:del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8244F"/>
    <w:multiLevelType w:val="hybridMultilevel"/>
    <w:tmpl w:val="D670285A"/>
    <w:lvl w:ilvl="0" w:tplc="FF82B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55509"/>
    <w:multiLevelType w:val="hybridMultilevel"/>
    <w:tmpl w:val="7D78D536"/>
    <w:lvl w:ilvl="0" w:tplc="A386F22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22600"/>
    <w:multiLevelType w:val="hybridMultilevel"/>
    <w:tmpl w:val="550C210C"/>
    <w:lvl w:ilvl="0" w:tplc="641E5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F063B"/>
    <w:multiLevelType w:val="hybridMultilevel"/>
    <w:tmpl w:val="8C007CCA"/>
    <w:lvl w:ilvl="0" w:tplc="354C191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C713E"/>
    <w:multiLevelType w:val="hybridMultilevel"/>
    <w:tmpl w:val="81AAFC8A"/>
    <w:lvl w:ilvl="0" w:tplc="2F9CF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3639E"/>
    <w:multiLevelType w:val="hybridMultilevel"/>
    <w:tmpl w:val="B212EA54"/>
    <w:lvl w:ilvl="0" w:tplc="EAB25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B0BFE"/>
    <w:multiLevelType w:val="hybridMultilevel"/>
    <w:tmpl w:val="0916EB4C"/>
    <w:lvl w:ilvl="0" w:tplc="1EECBA3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A5451"/>
    <w:multiLevelType w:val="hybridMultilevel"/>
    <w:tmpl w:val="2B2C7B8A"/>
    <w:lvl w:ilvl="0" w:tplc="90E64C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D1AED"/>
    <w:multiLevelType w:val="hybridMultilevel"/>
    <w:tmpl w:val="F6D877F6"/>
    <w:lvl w:ilvl="0" w:tplc="0BC85A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kho chung">
    <w15:presenceInfo w15:providerId="Windows Live" w15:userId="379ae34083f8fc4f"/>
  </w15:person>
  <w15:person w15:author="Timo de Haan">
    <w15:presenceInfo w15:providerId="None" w15:userId="Timo de Ha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7C"/>
    <w:rsid w:val="00045F3C"/>
    <w:rsid w:val="000830DF"/>
    <w:rsid w:val="0008374D"/>
    <w:rsid w:val="000C227B"/>
    <w:rsid w:val="00124C6B"/>
    <w:rsid w:val="001433E6"/>
    <w:rsid w:val="00144E2D"/>
    <w:rsid w:val="0016401A"/>
    <w:rsid w:val="001835E4"/>
    <w:rsid w:val="001B319C"/>
    <w:rsid w:val="001D52C9"/>
    <w:rsid w:val="0022144C"/>
    <w:rsid w:val="00254873"/>
    <w:rsid w:val="002A73F0"/>
    <w:rsid w:val="0032343E"/>
    <w:rsid w:val="003545FD"/>
    <w:rsid w:val="003551C3"/>
    <w:rsid w:val="003555CE"/>
    <w:rsid w:val="00362995"/>
    <w:rsid w:val="003A20A7"/>
    <w:rsid w:val="003B4C91"/>
    <w:rsid w:val="003C279D"/>
    <w:rsid w:val="003C46CD"/>
    <w:rsid w:val="004454FD"/>
    <w:rsid w:val="00482E87"/>
    <w:rsid w:val="004B20B5"/>
    <w:rsid w:val="004C7555"/>
    <w:rsid w:val="004D2D3B"/>
    <w:rsid w:val="004D7AA2"/>
    <w:rsid w:val="005006EF"/>
    <w:rsid w:val="005136FC"/>
    <w:rsid w:val="00531AA2"/>
    <w:rsid w:val="00557AF3"/>
    <w:rsid w:val="0057221C"/>
    <w:rsid w:val="00585668"/>
    <w:rsid w:val="006B44EF"/>
    <w:rsid w:val="006C08BE"/>
    <w:rsid w:val="006E3234"/>
    <w:rsid w:val="006F78E2"/>
    <w:rsid w:val="007120F6"/>
    <w:rsid w:val="00732E72"/>
    <w:rsid w:val="007D1006"/>
    <w:rsid w:val="007D7E73"/>
    <w:rsid w:val="008630D8"/>
    <w:rsid w:val="008718CC"/>
    <w:rsid w:val="009A29B9"/>
    <w:rsid w:val="00A471A7"/>
    <w:rsid w:val="00A51518"/>
    <w:rsid w:val="00A72583"/>
    <w:rsid w:val="00A75DD6"/>
    <w:rsid w:val="00AA5DA4"/>
    <w:rsid w:val="00B14E27"/>
    <w:rsid w:val="00B27BCE"/>
    <w:rsid w:val="00B95440"/>
    <w:rsid w:val="00BA23C8"/>
    <w:rsid w:val="00C164F6"/>
    <w:rsid w:val="00C41E8C"/>
    <w:rsid w:val="00C46BC0"/>
    <w:rsid w:val="00C879F3"/>
    <w:rsid w:val="00CA0496"/>
    <w:rsid w:val="00CB3E7C"/>
    <w:rsid w:val="00CE240D"/>
    <w:rsid w:val="00D17780"/>
    <w:rsid w:val="00D34584"/>
    <w:rsid w:val="00D819D4"/>
    <w:rsid w:val="00DD3E26"/>
    <w:rsid w:val="00E437AF"/>
    <w:rsid w:val="00E53B43"/>
    <w:rsid w:val="00EB7AA6"/>
    <w:rsid w:val="00F21DF9"/>
    <w:rsid w:val="00F65908"/>
    <w:rsid w:val="00FB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4AFD"/>
  <w15:chartTrackingRefBased/>
  <w15:docId w15:val="{D526A289-8517-4302-9BD3-5D673062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0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C6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5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668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585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668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chakho chung</dc:creator>
  <cp:keywords/>
  <dc:description/>
  <cp:lastModifiedBy>chakho chung</cp:lastModifiedBy>
  <cp:revision>41</cp:revision>
  <dcterms:created xsi:type="dcterms:W3CDTF">2021-09-24T08:19:00Z</dcterms:created>
  <dcterms:modified xsi:type="dcterms:W3CDTF">2021-10-12T16:41:00Z</dcterms:modified>
</cp:coreProperties>
</file>