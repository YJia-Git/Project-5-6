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7A46A" w14:textId="760DC796" w:rsidR="00CB3E7C" w:rsidRDefault="00CB3E7C">
      <w:r>
        <w:t>Project 5/6</w:t>
      </w:r>
    </w:p>
    <w:p w14:paraId="1305AF7D" w14:textId="1334A341" w:rsidR="00936E6F" w:rsidRDefault="00CB3E7C">
      <w:r>
        <w:t>Onderzoek naar geschikte microcontroller board</w:t>
      </w:r>
    </w:p>
    <w:p w14:paraId="4BD7F57D" w14:textId="36F1A443" w:rsidR="00CB3E7C" w:rsidRDefault="00CB3E7C"/>
    <w:p w14:paraId="6F376EBC" w14:textId="567B869A" w:rsidR="00CB3E7C" w:rsidRDefault="00CB3E7C">
      <w:r>
        <w:t>Criteria</w:t>
      </w:r>
    </w:p>
    <w:p w14:paraId="5BE7B3D6" w14:textId="7345EC6A" w:rsidR="00CB3E7C" w:rsidRDefault="00CB3E7C">
      <w:r>
        <w:t>Beschikbaarheid:</w:t>
      </w:r>
    </w:p>
    <w:p w14:paraId="41B8E6B0" w14:textId="5B709C8C" w:rsidR="00CB3E7C" w:rsidRDefault="00CB3E7C" w:rsidP="00CB3E7C">
      <w:r>
        <w:t>We willen niet te afhankelijk zijn van ee</w:t>
      </w:r>
      <w:r w:rsidR="007D7E73">
        <w:t>n specifiek hardware. De microcontrollerboard moet een populair model zijn, het moet altijd op voorraad zijn</w:t>
      </w:r>
      <w:r w:rsidR="002A73F0">
        <w:t xml:space="preserve"> nu en in de toekomst</w:t>
      </w:r>
      <w:r w:rsidR="007D7E73">
        <w:t xml:space="preserve">. </w:t>
      </w:r>
      <w:r w:rsidR="003A20A7">
        <w:t xml:space="preserve">Dit geldt ook voor de </w:t>
      </w:r>
      <w:proofErr w:type="spellStart"/>
      <w:r w:rsidR="003A20A7">
        <w:t>shield</w:t>
      </w:r>
      <w:proofErr w:type="spellEnd"/>
      <w:r w:rsidR="003A20A7">
        <w:t xml:space="preserve"> van de microcontrollerboard. </w:t>
      </w:r>
    </w:p>
    <w:p w14:paraId="2DF19314" w14:textId="0981557A" w:rsidR="00CB3E7C" w:rsidRDefault="00CB3E7C" w:rsidP="00CB3E7C">
      <w:r>
        <w:t xml:space="preserve">Compatibiliteit: </w:t>
      </w:r>
    </w:p>
    <w:p w14:paraId="7295EA7C" w14:textId="00BD9A3D" w:rsidR="003C279D" w:rsidRDefault="00C164F6">
      <w:r>
        <w:t>De microcontrollerbord</w:t>
      </w:r>
      <w:r w:rsidR="008718CC">
        <w:t xml:space="preserve"> heeft de mogelijkheid om te communiceren in SPI, I2C, UAR</w:t>
      </w:r>
      <w:r w:rsidR="003C279D">
        <w:t>T</w:t>
      </w:r>
      <w:r w:rsidR="007D7E73">
        <w:t>.</w:t>
      </w:r>
      <w:r w:rsidR="003C279D">
        <w:t xml:space="preserve"> De microcontrollerboard moet kunnen aansluiten op een </w:t>
      </w:r>
      <w:proofErr w:type="spellStart"/>
      <w:r w:rsidR="003C279D">
        <w:t>shield</w:t>
      </w:r>
      <w:proofErr w:type="spellEnd"/>
      <w:r w:rsidR="003C279D">
        <w:t xml:space="preserve"> die de mogelijkheid van ethernet verbinding geeft.</w:t>
      </w:r>
      <w:r w:rsidR="006C08BE">
        <w:t xml:space="preserve"> De microcontrollerbord moet </w:t>
      </w:r>
      <w:proofErr w:type="spellStart"/>
      <w:r w:rsidR="006C08BE">
        <w:t>all</w:t>
      </w:r>
      <w:proofErr w:type="spellEnd"/>
      <w:r w:rsidR="006C08BE">
        <w:t xml:space="preserve"> klaar zijn, dus hoeven extra deeltjes of de </w:t>
      </w:r>
      <w:proofErr w:type="spellStart"/>
      <w:r w:rsidR="006C08BE">
        <w:t>pins</w:t>
      </w:r>
      <w:proofErr w:type="spellEnd"/>
      <w:r w:rsidR="006C08BE">
        <w:t xml:space="preserve"> niet te solderen.  </w:t>
      </w:r>
      <w:r w:rsidR="007D7E73">
        <w:t xml:space="preserve"> De functie van </w:t>
      </w:r>
      <w:r w:rsidR="002A73F0">
        <w:t>het systeem</w:t>
      </w:r>
      <w:r w:rsidR="007D7E73">
        <w:t xml:space="preserve"> kan worden gewijzigd of geüpgraded door de software te wijzigen </w:t>
      </w:r>
      <w:r w:rsidR="002A73F0">
        <w:t xml:space="preserve">of de ene microcontrollerbord door een andere te vervangen zonder extra hoge kosten. </w:t>
      </w:r>
      <w:r w:rsidR="007D7E73">
        <w:t xml:space="preserve"> </w:t>
      </w:r>
    </w:p>
    <w:p w14:paraId="7EBCBAD5" w14:textId="29586B86" w:rsidR="00D17780" w:rsidRDefault="00CB3E7C">
      <w:r>
        <w:t>Groott</w:t>
      </w:r>
      <w:r w:rsidR="00D17780">
        <w:t>e:</w:t>
      </w:r>
    </w:p>
    <w:p w14:paraId="35C7361A" w14:textId="2189833E" w:rsidR="00D17780" w:rsidRDefault="003A20A7">
      <w:r>
        <w:t>De microcontrollerbord is aangebonden met 1 component</w:t>
      </w:r>
      <w:r w:rsidR="007120F6">
        <w:t xml:space="preserve">, die </w:t>
      </w:r>
      <w:r w:rsidR="003C279D">
        <w:t>microcontrollerbord zorg voor communicatie</w:t>
      </w:r>
      <w:r w:rsidR="006C08BE">
        <w:t xml:space="preserve"> tussen de componenten</w:t>
      </w:r>
      <w:r w:rsidR="003C279D">
        <w:t xml:space="preserve"> de </w:t>
      </w:r>
      <w:proofErr w:type="spellStart"/>
      <w:r w:rsidR="003C279D">
        <w:t>rasberry</w:t>
      </w:r>
      <w:proofErr w:type="spellEnd"/>
      <w:r w:rsidR="003C279D">
        <w:t xml:space="preserve"> pi</w:t>
      </w:r>
      <w:r w:rsidR="007120F6">
        <w:t>.</w:t>
      </w:r>
      <w:r>
        <w:t xml:space="preserve"> </w:t>
      </w:r>
      <w:r w:rsidR="007120F6">
        <w:t xml:space="preserve">Er is niet een behoefte aan een groot hoeveelheid </w:t>
      </w:r>
      <w:proofErr w:type="spellStart"/>
      <w:r w:rsidR="007120F6">
        <w:t>pins</w:t>
      </w:r>
      <w:proofErr w:type="spellEnd"/>
      <w:r w:rsidR="007120F6">
        <w:t xml:space="preserve"> voor </w:t>
      </w:r>
      <w:r w:rsidR="003C279D">
        <w:t>dit taak</w:t>
      </w:r>
      <w:r w:rsidR="007120F6">
        <w:t xml:space="preserve">. </w:t>
      </w:r>
      <w:r w:rsidR="00D17780">
        <w:t xml:space="preserve">Op deze manier kan de grootte van het microcontrollerbord worden verkleind, en dus wordt de fysieke ruimte die nodig is om het systeem te implementeren verkleind. </w:t>
      </w:r>
    </w:p>
    <w:p w14:paraId="04277BAD" w14:textId="39517272" w:rsidR="00D17780" w:rsidRDefault="00FB164E">
      <w:r>
        <w:t>Kost:</w:t>
      </w:r>
    </w:p>
    <w:p w14:paraId="04A052F7" w14:textId="748145B9" w:rsidR="00FB164E" w:rsidRDefault="00FB164E">
      <w:r>
        <w:t xml:space="preserve">De prijs van de microncontrollerbord en de </w:t>
      </w:r>
      <w:proofErr w:type="spellStart"/>
      <w:r>
        <w:t>shield</w:t>
      </w:r>
      <w:proofErr w:type="spellEnd"/>
      <w:r>
        <w:t xml:space="preserve"> voor de microcontroller moet niet te hoog zijn</w:t>
      </w:r>
      <w:r w:rsidR="003A20A7">
        <w:t xml:space="preserve">, het moet redelijk geprijsd zijn voor ons budget van rond 100 euro. </w:t>
      </w:r>
    </w:p>
    <w:p w14:paraId="0FC10A2B" w14:textId="077BE668" w:rsidR="003B4C91" w:rsidRDefault="003B4C91"/>
    <w:p w14:paraId="47038DCB" w14:textId="13583B86" w:rsidR="003B4C91" w:rsidRDefault="003B4C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6"/>
        <w:gridCol w:w="1685"/>
        <w:gridCol w:w="1904"/>
        <w:gridCol w:w="1563"/>
        <w:gridCol w:w="1392"/>
      </w:tblGrid>
      <w:tr w:rsidR="003B4C91" w14:paraId="34AA21B3" w14:textId="77777777" w:rsidTr="003B4C91">
        <w:tc>
          <w:tcPr>
            <w:tcW w:w="3471" w:type="dxa"/>
          </w:tcPr>
          <w:p w14:paraId="61CDEB5D" w14:textId="77777777" w:rsidR="003B4C91" w:rsidRDefault="003B4C91"/>
        </w:tc>
        <w:tc>
          <w:tcPr>
            <w:tcW w:w="239" w:type="dxa"/>
          </w:tcPr>
          <w:p w14:paraId="7E34A1B9" w14:textId="612EF731" w:rsidR="003B4C91" w:rsidRDefault="003B4C91">
            <w:r>
              <w:t>Beschikbaarheid</w:t>
            </w:r>
          </w:p>
        </w:tc>
        <w:tc>
          <w:tcPr>
            <w:tcW w:w="2061" w:type="dxa"/>
          </w:tcPr>
          <w:p w14:paraId="442D228E" w14:textId="38438F32" w:rsidR="003B4C91" w:rsidRDefault="003B4C91">
            <w:r>
              <w:t>Compatibiliteit</w:t>
            </w:r>
          </w:p>
        </w:tc>
        <w:tc>
          <w:tcPr>
            <w:tcW w:w="1844" w:type="dxa"/>
          </w:tcPr>
          <w:p w14:paraId="12936E3E" w14:textId="5E2319DD" w:rsidR="003B4C91" w:rsidRDefault="003B4C91">
            <w:r>
              <w:t>Grootte</w:t>
            </w:r>
          </w:p>
        </w:tc>
        <w:tc>
          <w:tcPr>
            <w:tcW w:w="1735" w:type="dxa"/>
          </w:tcPr>
          <w:p w14:paraId="3CF8ED08" w14:textId="1C74FAF9" w:rsidR="003B4C91" w:rsidRDefault="003B4C91">
            <w:r>
              <w:t>Kost</w:t>
            </w:r>
          </w:p>
        </w:tc>
      </w:tr>
      <w:tr w:rsidR="003B4C91" w14:paraId="39CC89E0" w14:textId="77777777" w:rsidTr="003B4C91">
        <w:tc>
          <w:tcPr>
            <w:tcW w:w="3471" w:type="dxa"/>
          </w:tcPr>
          <w:p w14:paraId="17E76580" w14:textId="2099BA9F" w:rsidR="003B4C91" w:rsidRDefault="003B4C91" w:rsidP="003B4C91">
            <w:proofErr w:type="spellStart"/>
            <w:r>
              <w:t>Arduino</w:t>
            </w:r>
            <w:proofErr w:type="spellEnd"/>
            <w:r>
              <w:t xml:space="preserve"> </w:t>
            </w:r>
            <w:proofErr w:type="spellStart"/>
            <w:r>
              <w:t>Uno</w:t>
            </w:r>
            <w:proofErr w:type="spellEnd"/>
          </w:p>
        </w:tc>
        <w:tc>
          <w:tcPr>
            <w:tcW w:w="239" w:type="dxa"/>
          </w:tcPr>
          <w:p w14:paraId="372E6E93" w14:textId="0085ADC6" w:rsidR="003B4C91" w:rsidRDefault="003B4C91" w:rsidP="003B4C91">
            <w:r>
              <w:t xml:space="preserve">          ++</w:t>
            </w:r>
          </w:p>
        </w:tc>
        <w:tc>
          <w:tcPr>
            <w:tcW w:w="2061" w:type="dxa"/>
          </w:tcPr>
          <w:p w14:paraId="0B54C350" w14:textId="0D52F620" w:rsidR="003B4C91" w:rsidRDefault="003B4C91">
            <w:r>
              <w:t xml:space="preserve">             ++</w:t>
            </w:r>
          </w:p>
        </w:tc>
        <w:tc>
          <w:tcPr>
            <w:tcW w:w="1844" w:type="dxa"/>
          </w:tcPr>
          <w:p w14:paraId="4DD59998" w14:textId="1BE21E16" w:rsidR="003B4C91" w:rsidRDefault="003B4C91">
            <w:r>
              <w:t xml:space="preserve">           +</w:t>
            </w:r>
          </w:p>
        </w:tc>
        <w:tc>
          <w:tcPr>
            <w:tcW w:w="1735" w:type="dxa"/>
          </w:tcPr>
          <w:p w14:paraId="16724BA4" w14:textId="404FE23C" w:rsidR="003B4C91" w:rsidRDefault="003B4C91">
            <w:r>
              <w:t xml:space="preserve">       +</w:t>
            </w:r>
          </w:p>
        </w:tc>
      </w:tr>
      <w:tr w:rsidR="003B4C91" w14:paraId="622257A4" w14:textId="77777777" w:rsidTr="003B4C91">
        <w:tc>
          <w:tcPr>
            <w:tcW w:w="3471" w:type="dxa"/>
          </w:tcPr>
          <w:p w14:paraId="297A2F51" w14:textId="5628524C" w:rsidR="003B4C91" w:rsidRDefault="003B4C91">
            <w:proofErr w:type="spellStart"/>
            <w:r>
              <w:t>Arduino</w:t>
            </w:r>
            <w:proofErr w:type="spellEnd"/>
            <w:r>
              <w:t xml:space="preserve"> Nano</w:t>
            </w:r>
          </w:p>
        </w:tc>
        <w:tc>
          <w:tcPr>
            <w:tcW w:w="239" w:type="dxa"/>
          </w:tcPr>
          <w:p w14:paraId="7DDBA90A" w14:textId="07770CCC" w:rsidR="003B4C91" w:rsidRDefault="003B4C91">
            <w:r>
              <w:t xml:space="preserve">          ++</w:t>
            </w:r>
          </w:p>
        </w:tc>
        <w:tc>
          <w:tcPr>
            <w:tcW w:w="2061" w:type="dxa"/>
          </w:tcPr>
          <w:p w14:paraId="6EF0DCBE" w14:textId="031E47E0" w:rsidR="003B4C91" w:rsidRDefault="003B4C91">
            <w:r>
              <w:t xml:space="preserve">             +</w:t>
            </w:r>
          </w:p>
        </w:tc>
        <w:tc>
          <w:tcPr>
            <w:tcW w:w="1844" w:type="dxa"/>
          </w:tcPr>
          <w:p w14:paraId="29514575" w14:textId="01957CC8" w:rsidR="003B4C91" w:rsidRDefault="003B4C91">
            <w:r>
              <w:t xml:space="preserve">          ++</w:t>
            </w:r>
          </w:p>
        </w:tc>
        <w:tc>
          <w:tcPr>
            <w:tcW w:w="1735" w:type="dxa"/>
          </w:tcPr>
          <w:p w14:paraId="2DE26AA7" w14:textId="226AC9D9" w:rsidR="003B4C91" w:rsidRDefault="003B4C91">
            <w:r>
              <w:t xml:space="preserve">       </w:t>
            </w:r>
            <w:r w:rsidR="004C7555">
              <w:t>+</w:t>
            </w:r>
          </w:p>
        </w:tc>
      </w:tr>
      <w:tr w:rsidR="003B4C91" w14:paraId="6BF8B9EC" w14:textId="77777777" w:rsidTr="003B4C91">
        <w:tc>
          <w:tcPr>
            <w:tcW w:w="3471" w:type="dxa"/>
          </w:tcPr>
          <w:p w14:paraId="7E07A1A2" w14:textId="24B149FD" w:rsidR="003B4C91" w:rsidRDefault="003B4C91">
            <w:proofErr w:type="spellStart"/>
            <w:r>
              <w:t>Arduino</w:t>
            </w:r>
            <w:proofErr w:type="spellEnd"/>
            <w:r>
              <w:t xml:space="preserve"> Mega </w:t>
            </w:r>
          </w:p>
        </w:tc>
        <w:tc>
          <w:tcPr>
            <w:tcW w:w="239" w:type="dxa"/>
          </w:tcPr>
          <w:p w14:paraId="5A8919A6" w14:textId="1AFB7679" w:rsidR="003B4C91" w:rsidRDefault="004C7555">
            <w:r>
              <w:t xml:space="preserve">          +</w:t>
            </w:r>
          </w:p>
        </w:tc>
        <w:tc>
          <w:tcPr>
            <w:tcW w:w="2061" w:type="dxa"/>
          </w:tcPr>
          <w:p w14:paraId="58A9E4CC" w14:textId="35C098A7" w:rsidR="003B4C91" w:rsidRDefault="004C7555">
            <w:r>
              <w:t xml:space="preserve">             -</w:t>
            </w:r>
          </w:p>
        </w:tc>
        <w:tc>
          <w:tcPr>
            <w:tcW w:w="1844" w:type="dxa"/>
          </w:tcPr>
          <w:p w14:paraId="08BB4ABE" w14:textId="2BEDF643" w:rsidR="003B4C91" w:rsidRDefault="004C7555">
            <w:r>
              <w:t xml:space="preserve">          --</w:t>
            </w:r>
          </w:p>
        </w:tc>
        <w:tc>
          <w:tcPr>
            <w:tcW w:w="1735" w:type="dxa"/>
          </w:tcPr>
          <w:p w14:paraId="142F0C54" w14:textId="408FA8D0" w:rsidR="003B4C91" w:rsidRDefault="004C7555">
            <w:r>
              <w:t xml:space="preserve">       -</w:t>
            </w:r>
          </w:p>
        </w:tc>
      </w:tr>
      <w:tr w:rsidR="003B4C91" w14:paraId="7759AE43" w14:textId="77777777" w:rsidTr="003B4C91">
        <w:tc>
          <w:tcPr>
            <w:tcW w:w="3471" w:type="dxa"/>
          </w:tcPr>
          <w:p w14:paraId="330FB514" w14:textId="3067B975" w:rsidR="003B4C91" w:rsidRDefault="003B4C91">
            <w:proofErr w:type="spellStart"/>
            <w:r>
              <w:t>SeeeduinoV</w:t>
            </w:r>
            <w:proofErr w:type="spellEnd"/>
            <w:r>
              <w:t xml:space="preserve"> 4.2</w:t>
            </w:r>
          </w:p>
        </w:tc>
        <w:tc>
          <w:tcPr>
            <w:tcW w:w="239" w:type="dxa"/>
          </w:tcPr>
          <w:p w14:paraId="4001708B" w14:textId="3081C64E" w:rsidR="003B4C91" w:rsidRDefault="004C7555">
            <w:r>
              <w:t xml:space="preserve">          +</w:t>
            </w:r>
          </w:p>
        </w:tc>
        <w:tc>
          <w:tcPr>
            <w:tcW w:w="2061" w:type="dxa"/>
          </w:tcPr>
          <w:p w14:paraId="12476E39" w14:textId="2D83CD31" w:rsidR="003B4C91" w:rsidRDefault="004C7555">
            <w:r>
              <w:t xml:space="preserve">            +</w:t>
            </w:r>
          </w:p>
        </w:tc>
        <w:tc>
          <w:tcPr>
            <w:tcW w:w="1844" w:type="dxa"/>
          </w:tcPr>
          <w:p w14:paraId="595C3F7F" w14:textId="55C21F9D" w:rsidR="003B4C91" w:rsidRDefault="004C7555">
            <w:r>
              <w:t xml:space="preserve">          +</w:t>
            </w:r>
          </w:p>
        </w:tc>
        <w:tc>
          <w:tcPr>
            <w:tcW w:w="1735" w:type="dxa"/>
          </w:tcPr>
          <w:p w14:paraId="42FCCD38" w14:textId="6B12CE85" w:rsidR="003B4C91" w:rsidRDefault="004C7555">
            <w:r>
              <w:t xml:space="preserve">       </w:t>
            </w:r>
            <w:r w:rsidR="006C08BE">
              <w:t>--</w:t>
            </w:r>
          </w:p>
        </w:tc>
      </w:tr>
      <w:tr w:rsidR="007120F6" w14:paraId="32694D4C" w14:textId="77777777" w:rsidTr="003B4C91">
        <w:tc>
          <w:tcPr>
            <w:tcW w:w="3471" w:type="dxa"/>
          </w:tcPr>
          <w:p w14:paraId="48480EA6" w14:textId="5975466D" w:rsidR="007120F6" w:rsidRDefault="007120F6">
            <w:r>
              <w:t>ESP32</w:t>
            </w:r>
          </w:p>
        </w:tc>
        <w:tc>
          <w:tcPr>
            <w:tcW w:w="239" w:type="dxa"/>
          </w:tcPr>
          <w:p w14:paraId="0F66D624" w14:textId="4204154A" w:rsidR="007120F6" w:rsidRDefault="007120F6">
            <w:r>
              <w:t xml:space="preserve">          +</w:t>
            </w:r>
          </w:p>
        </w:tc>
        <w:tc>
          <w:tcPr>
            <w:tcW w:w="2061" w:type="dxa"/>
          </w:tcPr>
          <w:p w14:paraId="7731E2C4" w14:textId="346395E3" w:rsidR="007120F6" w:rsidRDefault="003C279D">
            <w:r>
              <w:t xml:space="preserve">            +</w:t>
            </w:r>
            <w:r w:rsidR="00BA23C8">
              <w:t>+</w:t>
            </w:r>
          </w:p>
        </w:tc>
        <w:tc>
          <w:tcPr>
            <w:tcW w:w="1844" w:type="dxa"/>
          </w:tcPr>
          <w:p w14:paraId="4FD5622D" w14:textId="57F9BE9C" w:rsidR="007120F6" w:rsidRDefault="003C279D">
            <w:r>
              <w:t xml:space="preserve">          +</w:t>
            </w:r>
          </w:p>
        </w:tc>
        <w:tc>
          <w:tcPr>
            <w:tcW w:w="1735" w:type="dxa"/>
          </w:tcPr>
          <w:p w14:paraId="4824449E" w14:textId="526DDD7E" w:rsidR="007120F6" w:rsidRDefault="003C279D">
            <w:r>
              <w:t xml:space="preserve">       --</w:t>
            </w:r>
          </w:p>
        </w:tc>
      </w:tr>
    </w:tbl>
    <w:p w14:paraId="7A1BB0BD" w14:textId="77777777" w:rsidR="003B4C91" w:rsidRDefault="003B4C91"/>
    <w:p w14:paraId="27021716" w14:textId="203B194D" w:rsidR="00FB164E" w:rsidRDefault="00B14E27">
      <w:r>
        <w:t>Conclusie:</w:t>
      </w:r>
    </w:p>
    <w:p w14:paraId="16466841" w14:textId="416ABD40" w:rsidR="00B14E27" w:rsidRDefault="00B14E27">
      <w:r>
        <w:t xml:space="preserve">De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 xml:space="preserve"> is meest geschikt voor ons systeem, hoewel de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is ook een goede keuze het is klein en heeft genoeg </w:t>
      </w:r>
      <w:proofErr w:type="spellStart"/>
      <w:r>
        <w:t>pins</w:t>
      </w:r>
      <w:proofErr w:type="spellEnd"/>
      <w:r>
        <w:t xml:space="preserve">, maar in de werkelijkheid wordt het solderen van de </w:t>
      </w:r>
      <w:proofErr w:type="spellStart"/>
      <w:r>
        <w:t>pins</w:t>
      </w:r>
      <w:proofErr w:type="spellEnd"/>
      <w:r>
        <w:t xml:space="preserve"> op de </w:t>
      </w:r>
      <w:proofErr w:type="spellStart"/>
      <w:r>
        <w:t>nano</w:t>
      </w:r>
      <w:proofErr w:type="spellEnd"/>
      <w:r>
        <w:t xml:space="preserve"> een gedoe. De Mega is te groot er is niet een behoefte aan zoveel </w:t>
      </w:r>
      <w:proofErr w:type="spellStart"/>
      <w:r>
        <w:t>pins</w:t>
      </w:r>
      <w:proofErr w:type="spellEnd"/>
      <w:r>
        <w:t xml:space="preserve"> voor 1 component. ESP32 en </w:t>
      </w:r>
      <w:proofErr w:type="spellStart"/>
      <w:r>
        <w:t>Seeeduino</w:t>
      </w:r>
      <w:proofErr w:type="spellEnd"/>
      <w:r>
        <w:t xml:space="preserve"> V4.2 zijn te duur. </w:t>
      </w:r>
    </w:p>
    <w:p w14:paraId="1CD52BF0" w14:textId="08683161" w:rsidR="00B14E27" w:rsidRDefault="00B14E27"/>
    <w:p w14:paraId="2692464F" w14:textId="77777777" w:rsidR="00FB164E" w:rsidRDefault="00FB164E"/>
    <w:p w14:paraId="4F4C3B84" w14:textId="5E50B455" w:rsidR="003C279D" w:rsidRDefault="00B14E27">
      <w:r>
        <w:t xml:space="preserve">Links naar de prijzen van de ethernet </w:t>
      </w:r>
      <w:proofErr w:type="spellStart"/>
      <w:r>
        <w:t>shield</w:t>
      </w:r>
      <w:proofErr w:type="spellEnd"/>
      <w:r>
        <w:t xml:space="preserve"> en ethernet microcontrollerbord</w:t>
      </w:r>
    </w:p>
    <w:p w14:paraId="22A2FE9B" w14:textId="620E4C6F" w:rsidR="00B14E27" w:rsidRDefault="00B14E27"/>
    <w:p w14:paraId="59972D24" w14:textId="76589B4A" w:rsidR="00B14E27" w:rsidRDefault="00B14E27">
      <w:r>
        <w:t xml:space="preserve">Ethernet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>
        <w:t>:</w:t>
      </w:r>
    </w:p>
    <w:p w14:paraId="404A61AA" w14:textId="6BCC8A99" w:rsidR="00B14E27" w:rsidRDefault="00B14E27">
      <w:proofErr w:type="gramStart"/>
      <w:r w:rsidRPr="00B14E27">
        <w:t>https://www.sossolutions.nl/418-arduino-uno-ethernet</w:t>
      </w:r>
      <w:proofErr w:type="gramEnd"/>
    </w:p>
    <w:p w14:paraId="52C7F999" w14:textId="77777777" w:rsidR="00B14E27" w:rsidRDefault="00B14E27"/>
    <w:p w14:paraId="399C1B1F" w14:textId="3A27388C" w:rsidR="00BA23C8" w:rsidRDefault="00BA23C8">
      <w:proofErr w:type="spellStart"/>
      <w:r>
        <w:t>Arduino</w:t>
      </w:r>
      <w:proofErr w:type="spellEnd"/>
      <w:r>
        <w:t xml:space="preserve"> </w:t>
      </w:r>
      <w:proofErr w:type="spellStart"/>
      <w:r>
        <w:t>uno</w:t>
      </w:r>
      <w:proofErr w:type="spellEnd"/>
      <w:r w:rsidR="00B14E27">
        <w:t xml:space="preserve"> en mega</w:t>
      </w:r>
      <w:r>
        <w:t xml:space="preserve"> s</w:t>
      </w:r>
      <w:proofErr w:type="spellStart"/>
      <w:r>
        <w:t>hield</w:t>
      </w:r>
      <w:proofErr w:type="spellEnd"/>
      <w:r>
        <w:t xml:space="preserve"> voor ethernet verbinding:</w:t>
      </w:r>
    </w:p>
    <w:p w14:paraId="6C1F4823" w14:textId="5ECD9344" w:rsidR="00BA23C8" w:rsidRDefault="000830DF">
      <w:hyperlink r:id="rId5" w:history="1">
        <w:r w:rsidR="00BA23C8" w:rsidRPr="004F5FA0">
          <w:rPr>
            <w:rStyle w:val="Hyperlink"/>
          </w:rPr>
          <w:t>https://www.tinytronics.nl/shop/nl/communicatie-en-signalen/ethernet/modules/ethernet-shield-w5100</w:t>
        </w:r>
      </w:hyperlink>
    </w:p>
    <w:p w14:paraId="65A71D13" w14:textId="77777777" w:rsidR="003C279D" w:rsidRDefault="003C279D"/>
    <w:p w14:paraId="02724B62" w14:textId="53D32108" w:rsidR="003A20A7" w:rsidRDefault="003A20A7">
      <w:proofErr w:type="spellStart"/>
      <w:r>
        <w:t>Arduino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shield</w:t>
      </w:r>
      <w:proofErr w:type="spellEnd"/>
      <w:r w:rsidR="003C279D">
        <w:t xml:space="preserve"> voor ethernet verbinding</w:t>
      </w:r>
      <w:r>
        <w:t xml:space="preserve">: </w:t>
      </w:r>
    </w:p>
    <w:p w14:paraId="7FB762AD" w14:textId="0F9777B1" w:rsidR="00FB164E" w:rsidRDefault="000830DF">
      <w:hyperlink r:id="rId6" w:history="1">
        <w:r w:rsidR="003A20A7" w:rsidRPr="009A4A6E">
          <w:rPr>
            <w:rStyle w:val="Hyperlink"/>
          </w:rPr>
          <w:t>https://www.tinytronics.nl/shop/nl/communicatie-en-signalen/ethernet/modules/arduino-nano-ethernet-shield-enc28j60</w:t>
        </w:r>
      </w:hyperlink>
    </w:p>
    <w:p w14:paraId="5F3E79ED" w14:textId="38A1FCAF" w:rsidR="003C279D" w:rsidRPr="006C08BE" w:rsidRDefault="003C279D"/>
    <w:p w14:paraId="3967912D" w14:textId="74F68719" w:rsidR="00CA0496" w:rsidRDefault="00CA0496">
      <w:pPr>
        <w:rPr>
          <w:lang w:val="en-US"/>
        </w:rPr>
      </w:pPr>
      <w:proofErr w:type="spellStart"/>
      <w:r>
        <w:rPr>
          <w:lang w:val="en-US"/>
        </w:rPr>
        <w:t>Seeeduino</w:t>
      </w:r>
      <w:proofErr w:type="spellEnd"/>
      <w:r>
        <w:rPr>
          <w:lang w:val="en-US"/>
        </w:rPr>
        <w:t xml:space="preserve"> ethernet:</w:t>
      </w:r>
    </w:p>
    <w:p w14:paraId="12B561E1" w14:textId="0B785B26" w:rsidR="00CA0496" w:rsidRDefault="000830DF">
      <w:pPr>
        <w:rPr>
          <w:lang w:val="en-US"/>
        </w:rPr>
      </w:pPr>
      <w:hyperlink r:id="rId7" w:history="1">
        <w:r w:rsidR="00CA0496" w:rsidRPr="004F5FA0">
          <w:rPr>
            <w:rStyle w:val="Hyperlink"/>
            <w:lang w:val="en-US"/>
          </w:rPr>
          <w:t>https://www.seeedstudio.com/Seeeduino-Ethernet-p-1231.html</w:t>
        </w:r>
      </w:hyperlink>
    </w:p>
    <w:p w14:paraId="196AE815" w14:textId="77777777" w:rsidR="00CA0496" w:rsidRPr="00BA23C8" w:rsidRDefault="00CA0496">
      <w:pPr>
        <w:rPr>
          <w:lang w:val="en-US"/>
        </w:rPr>
      </w:pPr>
    </w:p>
    <w:p w14:paraId="0115AD02" w14:textId="7C518A95" w:rsidR="003A20A7" w:rsidRPr="00BA23C8" w:rsidRDefault="003A20A7">
      <w:pPr>
        <w:rPr>
          <w:lang w:val="en-US"/>
        </w:rPr>
      </w:pPr>
      <w:r w:rsidRPr="00BA23C8">
        <w:rPr>
          <w:lang w:val="en-US"/>
        </w:rPr>
        <w:t>ESP32 ethernet:</w:t>
      </w:r>
    </w:p>
    <w:p w14:paraId="276CEE65" w14:textId="7E43851A" w:rsidR="003A20A7" w:rsidRPr="00CA0496" w:rsidRDefault="000830DF">
      <w:pPr>
        <w:rPr>
          <w:lang w:val="en-US"/>
        </w:rPr>
      </w:pPr>
      <w:hyperlink r:id="rId8" w:history="1">
        <w:r w:rsidR="00CA0496" w:rsidRPr="00CA0496">
          <w:rPr>
            <w:rStyle w:val="Hyperlink"/>
            <w:lang w:val="en-US"/>
          </w:rPr>
          <w:t>https://www.tme.eu/nl/details/esp32-eth-kit-ve/ontwikkelkits-overige/espressif/esp32-ethernet-kit-ve/?brutto=1&amp;currency=EUR</w:t>
        </w:r>
      </w:hyperlink>
    </w:p>
    <w:p w14:paraId="6B30F9D2" w14:textId="77777777" w:rsidR="00CA0496" w:rsidRPr="00CA0496" w:rsidRDefault="00CA0496">
      <w:pPr>
        <w:rPr>
          <w:lang w:val="en-US"/>
        </w:rPr>
      </w:pPr>
    </w:p>
    <w:p w14:paraId="3D363CEC" w14:textId="77777777" w:rsidR="003A20A7" w:rsidRPr="00CA0496" w:rsidRDefault="003A20A7">
      <w:pPr>
        <w:rPr>
          <w:lang w:val="en-US"/>
        </w:rPr>
      </w:pPr>
    </w:p>
    <w:p w14:paraId="0E12FD05" w14:textId="77777777" w:rsidR="00CB3E7C" w:rsidRPr="00CA0496" w:rsidRDefault="00CB3E7C">
      <w:pPr>
        <w:rPr>
          <w:lang w:val="en-US"/>
        </w:rPr>
      </w:pPr>
    </w:p>
    <w:p w14:paraId="48632F8E" w14:textId="77777777" w:rsidR="00CB3E7C" w:rsidRPr="00CA0496" w:rsidRDefault="00CB3E7C">
      <w:pPr>
        <w:rPr>
          <w:lang w:val="en-US"/>
        </w:rPr>
      </w:pPr>
    </w:p>
    <w:p w14:paraId="39E76B0B" w14:textId="7E0267D3" w:rsidR="00CB3E7C" w:rsidRPr="00CA0496" w:rsidRDefault="00CB3E7C">
      <w:pPr>
        <w:rPr>
          <w:lang w:val="en-US"/>
        </w:rPr>
      </w:pPr>
    </w:p>
    <w:p w14:paraId="3D55F9E5" w14:textId="77777777" w:rsidR="00CB3E7C" w:rsidRPr="00CA0496" w:rsidRDefault="00CB3E7C">
      <w:pPr>
        <w:rPr>
          <w:lang w:val="en-US"/>
        </w:rPr>
      </w:pPr>
    </w:p>
    <w:sectPr w:rsidR="00CB3E7C" w:rsidRPr="00CA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5C713E"/>
    <w:multiLevelType w:val="hybridMultilevel"/>
    <w:tmpl w:val="81AAFC8A"/>
    <w:lvl w:ilvl="0" w:tplc="2F9CF8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1A5451"/>
    <w:multiLevelType w:val="hybridMultilevel"/>
    <w:tmpl w:val="2B2C7B8A"/>
    <w:lvl w:ilvl="0" w:tplc="90E64C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E7C"/>
    <w:rsid w:val="000830DF"/>
    <w:rsid w:val="001433E6"/>
    <w:rsid w:val="002A73F0"/>
    <w:rsid w:val="003551C3"/>
    <w:rsid w:val="003A20A7"/>
    <w:rsid w:val="003B4C91"/>
    <w:rsid w:val="003C279D"/>
    <w:rsid w:val="004C7555"/>
    <w:rsid w:val="006C08BE"/>
    <w:rsid w:val="007120F6"/>
    <w:rsid w:val="007D7E73"/>
    <w:rsid w:val="008718CC"/>
    <w:rsid w:val="00B14E27"/>
    <w:rsid w:val="00BA23C8"/>
    <w:rsid w:val="00C164F6"/>
    <w:rsid w:val="00C46BC0"/>
    <w:rsid w:val="00CA0496"/>
    <w:rsid w:val="00CB3E7C"/>
    <w:rsid w:val="00D17780"/>
    <w:rsid w:val="00FB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C4AFD"/>
  <w15:chartTrackingRefBased/>
  <w15:docId w15:val="{D526A289-8517-4302-9BD3-5D6730628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4C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6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me.eu/nl/details/esp32-eth-kit-ve/ontwikkelkits-overige/espressif/esp32-ethernet-kit-ve/?brutto=1&amp;currency=EU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eedstudio.com/Seeeduino-Ethernet-p-123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inytronics.nl/shop/nl/communicatie-en-signalen/ethernet/modules/arduino-nano-ethernet-shield-enc28j60" TargetMode="External"/><Relationship Id="rId5" Type="http://schemas.openxmlformats.org/officeDocument/2006/relationships/hyperlink" Target="https://www.tinytronics.nl/shop/nl/communicatie-en-signalen/ethernet/modules/ethernet-shield-w510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481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chakho chung</dc:creator>
  <cp:keywords/>
  <dc:description/>
  <cp:lastModifiedBy>chakho chung</cp:lastModifiedBy>
  <cp:revision>4</cp:revision>
  <dcterms:created xsi:type="dcterms:W3CDTF">2021-09-24T08:19:00Z</dcterms:created>
  <dcterms:modified xsi:type="dcterms:W3CDTF">2021-09-24T18:44:00Z</dcterms:modified>
</cp:coreProperties>
</file>